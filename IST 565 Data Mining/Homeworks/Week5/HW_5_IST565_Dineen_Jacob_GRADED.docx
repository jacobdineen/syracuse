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943E5" w14:textId="77777777" w:rsidR="004673B9" w:rsidRPr="000D2B67" w:rsidRDefault="001637C4">
      <w:pPr>
        <w:rPr>
          <w:rFonts w:ascii="Times New Roman" w:hAnsi="Times New Roman" w:cs="Times New Roman"/>
          <w:sz w:val="24"/>
          <w:szCs w:val="24"/>
        </w:rPr>
      </w:pPr>
      <w:bookmarkStart w:id="0" w:name="_GoBack"/>
      <w:bookmarkEnd w:id="0"/>
      <w:r w:rsidRPr="000D2B67">
        <w:rPr>
          <w:rFonts w:ascii="Times New Roman" w:hAnsi="Times New Roman" w:cs="Times New Roman"/>
          <w:sz w:val="24"/>
          <w:szCs w:val="24"/>
        </w:rPr>
        <w:t>Jacob Dineen</w:t>
      </w:r>
    </w:p>
    <w:p w14:paraId="061E8E8C" w14:textId="77777777" w:rsidR="001637C4"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NETID: Jdineen</w:t>
      </w:r>
    </w:p>
    <w:p w14:paraId="5D4F4921" w14:textId="77777777" w:rsidR="001637C4"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IST565</w:t>
      </w:r>
    </w:p>
    <w:p w14:paraId="45B560A3" w14:textId="77777777" w:rsidR="001637C4" w:rsidRPr="000D2B67" w:rsidRDefault="001637C4">
      <w:pPr>
        <w:rPr>
          <w:rFonts w:ascii="Times New Roman" w:hAnsi="Times New Roman" w:cs="Times New Roman"/>
          <w:sz w:val="24"/>
          <w:szCs w:val="24"/>
        </w:rPr>
      </w:pPr>
      <w:r w:rsidRPr="000D2B67">
        <w:rPr>
          <w:rFonts w:ascii="Times New Roman" w:hAnsi="Times New Roman" w:cs="Times New Roman"/>
          <w:sz w:val="24"/>
          <w:szCs w:val="24"/>
        </w:rPr>
        <w:t>Homework 5: Decision Trees</w:t>
      </w:r>
    </w:p>
    <w:p w14:paraId="5A492B66" w14:textId="77777777" w:rsidR="001637C4" w:rsidRPr="000D2B67" w:rsidRDefault="00151CDF" w:rsidP="001637C4">
      <w:pPr>
        <w:pStyle w:val="Default"/>
      </w:pPr>
      <w:r w:rsidRPr="000D2B67">
        <w:rPr>
          <w:color w:val="auto"/>
        </w:rPr>
        <w:t xml:space="preserve"> </w:t>
      </w:r>
    </w:p>
    <w:p w14:paraId="4412CE42" w14:textId="77777777" w:rsidR="00A74021" w:rsidRPr="000D2B67" w:rsidRDefault="005D3C3B" w:rsidP="001637C4">
      <w:pPr>
        <w:pStyle w:val="Default"/>
      </w:pPr>
      <w:r w:rsidRPr="000D2B67">
        <w:t>The first</w:t>
      </w:r>
      <w:r w:rsidR="00E927CB" w:rsidRPr="000D2B67">
        <w:t xml:space="preserve"> order of business will be deciding how to split the data for training and testing purposes. Normally a cutpoint of 2/3 is utilized, with the larger portion going towards the training data. Because we are simply trying to decipher the authorship of the 11 disputed paper</w:t>
      </w:r>
      <w:r w:rsidR="00156792" w:rsidRPr="000D2B67">
        <w:t xml:space="preserve">, I will include those in my testing set. </w:t>
      </w:r>
    </w:p>
    <w:p w14:paraId="207F8A87" w14:textId="77777777" w:rsidR="00032F86" w:rsidRPr="000D2B67" w:rsidRDefault="00032F86" w:rsidP="001637C4">
      <w:pPr>
        <w:pStyle w:val="Default"/>
      </w:pPr>
    </w:p>
    <w:p w14:paraId="57F21AA2" w14:textId="77777777" w:rsidR="00032F86" w:rsidRPr="000D2B67" w:rsidRDefault="00032F86" w:rsidP="001637C4">
      <w:pPr>
        <w:pStyle w:val="Default"/>
      </w:pPr>
    </w:p>
    <w:p w14:paraId="7DF49E87" w14:textId="77777777" w:rsidR="00A74021" w:rsidRPr="000D2B67" w:rsidRDefault="00A74021" w:rsidP="001637C4">
      <w:pPr>
        <w:pStyle w:val="Default"/>
      </w:pPr>
    </w:p>
    <w:p w14:paraId="2C728D8A" w14:textId="77777777" w:rsidR="00156792" w:rsidRPr="000D2B67" w:rsidRDefault="00156792" w:rsidP="001637C4">
      <w:pPr>
        <w:pStyle w:val="Default"/>
      </w:pPr>
      <w:r w:rsidRPr="000D2B67">
        <w:t>I will load the all-encompassing CSV file into excel and manually split the allocation of instances per the above specifications, leaving me with two CSV files.</w:t>
      </w:r>
    </w:p>
    <w:p w14:paraId="41ACC192" w14:textId="77777777" w:rsidR="00156792" w:rsidRPr="000D2B67" w:rsidRDefault="00156792" w:rsidP="001637C4">
      <w:pPr>
        <w:pStyle w:val="Default"/>
      </w:pPr>
    </w:p>
    <w:p w14:paraId="1B8AE119" w14:textId="77777777" w:rsidR="00156792" w:rsidRPr="000D2B67" w:rsidRDefault="00156792" w:rsidP="001637C4">
      <w:pPr>
        <w:pStyle w:val="Default"/>
      </w:pPr>
    </w:p>
    <w:p w14:paraId="39EA3481" w14:textId="77777777" w:rsidR="00156792" w:rsidRPr="000D2B67" w:rsidRDefault="00156792" w:rsidP="001637C4">
      <w:pPr>
        <w:pStyle w:val="Default"/>
      </w:pPr>
    </w:p>
    <w:p w14:paraId="68ED0A15" w14:textId="77777777" w:rsidR="001637C4" w:rsidRPr="000D2B67" w:rsidRDefault="00156792" w:rsidP="001637C4">
      <w:pPr>
        <w:pStyle w:val="Default"/>
      </w:pPr>
      <w:r w:rsidRPr="000D2B67">
        <w:t>I notice that filename is distinctly unique, and will thus register a higher information gain than other attributes. Recalling that the J48 algorithm has a way of adjusting for this type of scenario using gain ratio, I will initially leave it in.</w:t>
      </w:r>
    </w:p>
    <w:p w14:paraId="68A8C3EF" w14:textId="77777777" w:rsidR="00032F86" w:rsidRPr="000D2B67" w:rsidRDefault="00032F86" w:rsidP="001637C4">
      <w:pPr>
        <w:pStyle w:val="Default"/>
      </w:pPr>
    </w:p>
    <w:p w14:paraId="2D718EC7" w14:textId="77777777" w:rsidR="00032F86" w:rsidRPr="000D2B67" w:rsidRDefault="00032F86" w:rsidP="001637C4">
      <w:pPr>
        <w:pStyle w:val="Default"/>
        <w:rPr>
          <w:b/>
        </w:rPr>
      </w:pPr>
      <w:r w:rsidRPr="000D2B67">
        <w:rPr>
          <w:b/>
        </w:rPr>
        <w:t>Training set:</w:t>
      </w:r>
    </w:p>
    <w:p w14:paraId="787F31CB" w14:textId="77777777" w:rsidR="00032F86" w:rsidRPr="000D2B67" w:rsidRDefault="00032F86" w:rsidP="001637C4">
      <w:pPr>
        <w:pStyle w:val="Default"/>
      </w:pPr>
      <w:r w:rsidRPr="000D2B67">
        <w:rPr>
          <w:noProof/>
          <w:lang w:eastAsia="zh-CN"/>
        </w:rPr>
        <w:drawing>
          <wp:inline distT="0" distB="0" distL="0" distR="0" wp14:anchorId="01564F10" wp14:editId="6723B98E">
            <wp:extent cx="5943600" cy="134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0485"/>
                    </a:xfrm>
                    <a:prstGeom prst="rect">
                      <a:avLst/>
                    </a:prstGeom>
                  </pic:spPr>
                </pic:pic>
              </a:graphicData>
            </a:graphic>
          </wp:inline>
        </w:drawing>
      </w:r>
    </w:p>
    <w:p w14:paraId="42A64037" w14:textId="77777777" w:rsidR="00032F86" w:rsidRPr="000D2B67" w:rsidRDefault="00032F86" w:rsidP="001637C4">
      <w:pPr>
        <w:pStyle w:val="Default"/>
      </w:pPr>
    </w:p>
    <w:p w14:paraId="7EFA6767" w14:textId="77777777" w:rsidR="00032F86" w:rsidRPr="000D2B67" w:rsidRDefault="00032F86" w:rsidP="001637C4">
      <w:pPr>
        <w:pStyle w:val="Default"/>
      </w:pPr>
    </w:p>
    <w:p w14:paraId="675DCA0F" w14:textId="77777777" w:rsidR="00032F86" w:rsidRPr="000D2B67" w:rsidRDefault="00032F86" w:rsidP="001637C4">
      <w:pPr>
        <w:pStyle w:val="Default"/>
        <w:rPr>
          <w:b/>
        </w:rPr>
      </w:pPr>
      <w:r w:rsidRPr="000D2B67">
        <w:rPr>
          <w:b/>
        </w:rPr>
        <w:t>Testing set:</w:t>
      </w:r>
    </w:p>
    <w:p w14:paraId="141D942B" w14:textId="77777777" w:rsidR="00032F86" w:rsidRPr="000D2B67" w:rsidRDefault="00032F86" w:rsidP="001637C4">
      <w:pPr>
        <w:pStyle w:val="Default"/>
        <w:rPr>
          <w:b/>
        </w:rPr>
      </w:pPr>
      <w:r w:rsidRPr="000D2B67">
        <w:rPr>
          <w:noProof/>
          <w:lang w:eastAsia="zh-CN"/>
        </w:rPr>
        <w:drawing>
          <wp:inline distT="0" distB="0" distL="0" distR="0" wp14:anchorId="609264E3" wp14:editId="6B3537C5">
            <wp:extent cx="5038725" cy="11568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1711" cy="1162138"/>
                    </a:xfrm>
                    <a:prstGeom prst="rect">
                      <a:avLst/>
                    </a:prstGeom>
                  </pic:spPr>
                </pic:pic>
              </a:graphicData>
            </a:graphic>
          </wp:inline>
        </w:drawing>
      </w:r>
    </w:p>
    <w:p w14:paraId="4DC9EC9E" w14:textId="77777777" w:rsidR="00032F86" w:rsidRPr="000D2B67" w:rsidRDefault="00032F86" w:rsidP="001637C4">
      <w:pPr>
        <w:pStyle w:val="Default"/>
      </w:pPr>
    </w:p>
    <w:p w14:paraId="56874FAD" w14:textId="77777777" w:rsidR="00156792" w:rsidRPr="000D2B67" w:rsidRDefault="00156792" w:rsidP="001637C4">
      <w:pPr>
        <w:pStyle w:val="Default"/>
      </w:pPr>
    </w:p>
    <w:p w14:paraId="2008775E" w14:textId="77777777" w:rsidR="00156792" w:rsidRPr="000D2B67" w:rsidRDefault="00156792" w:rsidP="001637C4">
      <w:pPr>
        <w:pStyle w:val="Default"/>
      </w:pPr>
      <w:r w:rsidRPr="000D2B67">
        <w:t>Next, I will upload the test data set into the ‘Supplied Data Set’ portal, and change the class to (Nom) Author:</w:t>
      </w:r>
    </w:p>
    <w:p w14:paraId="7FD80A9D" w14:textId="77777777" w:rsidR="00156792" w:rsidRPr="000D2B67" w:rsidRDefault="00156792" w:rsidP="001637C4">
      <w:pPr>
        <w:pStyle w:val="Default"/>
      </w:pPr>
      <w:commentRangeStart w:id="1"/>
      <w:r w:rsidRPr="000D2B67">
        <w:rPr>
          <w:noProof/>
          <w:lang w:eastAsia="zh-CN"/>
        </w:rPr>
        <w:lastRenderedPageBreak/>
        <w:drawing>
          <wp:inline distT="0" distB="0" distL="0" distR="0" wp14:anchorId="6207C1C8" wp14:editId="5EA1F0B1">
            <wp:extent cx="25146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1790700"/>
                    </a:xfrm>
                    <a:prstGeom prst="rect">
                      <a:avLst/>
                    </a:prstGeom>
                  </pic:spPr>
                </pic:pic>
              </a:graphicData>
            </a:graphic>
          </wp:inline>
        </w:drawing>
      </w:r>
      <w:commentRangeEnd w:id="1"/>
      <w:r w:rsidR="00FD5CA9">
        <w:rPr>
          <w:rStyle w:val="CommentReference"/>
          <w:rFonts w:asciiTheme="minorHAnsi" w:hAnsiTheme="minorHAnsi" w:cstheme="minorBidi"/>
          <w:color w:val="auto"/>
        </w:rPr>
        <w:commentReference w:id="1"/>
      </w:r>
    </w:p>
    <w:p w14:paraId="1E1C3574" w14:textId="77777777" w:rsidR="00156792" w:rsidRPr="000D2B67" w:rsidRDefault="00156792" w:rsidP="001637C4">
      <w:pPr>
        <w:pStyle w:val="Default"/>
      </w:pPr>
    </w:p>
    <w:p w14:paraId="3B3B65E7" w14:textId="77777777" w:rsidR="00156792" w:rsidRPr="000D2B67" w:rsidRDefault="00156792" w:rsidP="001637C4">
      <w:pPr>
        <w:pStyle w:val="Default"/>
      </w:pPr>
    </w:p>
    <w:p w14:paraId="70C122AF" w14:textId="77777777" w:rsidR="001637C4" w:rsidRPr="000D2B67" w:rsidRDefault="00156792" w:rsidP="001637C4">
      <w:pPr>
        <w:pStyle w:val="Default"/>
      </w:pPr>
      <w:r w:rsidRPr="000D2B67">
        <w:t>I will also change the desired class output to author, as that is the classification problem we are dealing with here:</w:t>
      </w:r>
    </w:p>
    <w:p w14:paraId="3C5C96A0" w14:textId="77777777" w:rsidR="00156792" w:rsidRPr="000D2B67" w:rsidRDefault="00156792" w:rsidP="001637C4">
      <w:pPr>
        <w:pStyle w:val="Default"/>
      </w:pPr>
    </w:p>
    <w:p w14:paraId="470B4620" w14:textId="77777777" w:rsidR="00156792" w:rsidRPr="000D2B67" w:rsidRDefault="00156792" w:rsidP="001637C4">
      <w:pPr>
        <w:pStyle w:val="Default"/>
      </w:pPr>
      <w:r w:rsidRPr="000D2B67">
        <w:rPr>
          <w:noProof/>
          <w:lang w:eastAsia="zh-CN"/>
        </w:rPr>
        <w:drawing>
          <wp:inline distT="0" distB="0" distL="0" distR="0" wp14:anchorId="0C93E5E0" wp14:editId="20E67614">
            <wp:extent cx="22383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3257550"/>
                    </a:xfrm>
                    <a:prstGeom prst="rect">
                      <a:avLst/>
                    </a:prstGeom>
                  </pic:spPr>
                </pic:pic>
              </a:graphicData>
            </a:graphic>
          </wp:inline>
        </w:drawing>
      </w:r>
    </w:p>
    <w:p w14:paraId="168E16D7" w14:textId="77777777" w:rsidR="001637C4" w:rsidRPr="000D2B67" w:rsidRDefault="001637C4" w:rsidP="001637C4">
      <w:pPr>
        <w:pStyle w:val="Default"/>
      </w:pPr>
    </w:p>
    <w:p w14:paraId="640EE815" w14:textId="77777777" w:rsidR="001637C4" w:rsidRPr="000D2B67" w:rsidRDefault="001637C4" w:rsidP="001637C4">
      <w:pPr>
        <w:pStyle w:val="Default"/>
      </w:pPr>
    </w:p>
    <w:p w14:paraId="2AEA4D64" w14:textId="77777777" w:rsidR="001637C4" w:rsidRPr="000D2B67" w:rsidRDefault="001637C4" w:rsidP="001637C4">
      <w:pPr>
        <w:pStyle w:val="Default"/>
      </w:pPr>
    </w:p>
    <w:p w14:paraId="79A7AE0C" w14:textId="77777777" w:rsidR="001637C4" w:rsidRPr="000D2B67" w:rsidRDefault="001637C4" w:rsidP="001637C4">
      <w:pPr>
        <w:pStyle w:val="Default"/>
      </w:pPr>
    </w:p>
    <w:p w14:paraId="30CCEF75" w14:textId="77777777" w:rsidR="00156792" w:rsidRPr="000D2B67" w:rsidRDefault="00156792" w:rsidP="001637C4">
      <w:pPr>
        <w:pStyle w:val="Default"/>
      </w:pPr>
    </w:p>
    <w:p w14:paraId="410B20F6" w14:textId="77777777" w:rsidR="00156792" w:rsidRPr="000D2B67" w:rsidRDefault="00156792" w:rsidP="001637C4">
      <w:pPr>
        <w:pStyle w:val="Default"/>
      </w:pPr>
    </w:p>
    <w:p w14:paraId="62FC65D1" w14:textId="77777777" w:rsidR="00156792" w:rsidRPr="000D2B67" w:rsidRDefault="00156792" w:rsidP="001637C4">
      <w:pPr>
        <w:pStyle w:val="Default"/>
      </w:pPr>
    </w:p>
    <w:p w14:paraId="07DAE4B6" w14:textId="77777777" w:rsidR="00156792" w:rsidRPr="000D2B67" w:rsidRDefault="00156792" w:rsidP="001637C4">
      <w:pPr>
        <w:pStyle w:val="Default"/>
      </w:pPr>
    </w:p>
    <w:p w14:paraId="7384CF2A" w14:textId="77777777" w:rsidR="002A7038" w:rsidRPr="000D2B67" w:rsidRDefault="002A7038" w:rsidP="001637C4">
      <w:pPr>
        <w:pStyle w:val="Default"/>
      </w:pPr>
    </w:p>
    <w:p w14:paraId="490C6F2D" w14:textId="77777777" w:rsidR="00156792" w:rsidRPr="000D2B67" w:rsidRDefault="00156792" w:rsidP="001637C4">
      <w:pPr>
        <w:pStyle w:val="Default"/>
      </w:pPr>
    </w:p>
    <w:p w14:paraId="7D11E0FE" w14:textId="77777777" w:rsidR="00156792" w:rsidRPr="000D2B67" w:rsidRDefault="00156792" w:rsidP="001637C4">
      <w:pPr>
        <w:pStyle w:val="Default"/>
      </w:pPr>
    </w:p>
    <w:p w14:paraId="31F173B3" w14:textId="77777777" w:rsidR="00156792" w:rsidRPr="000D2B67" w:rsidRDefault="00156792" w:rsidP="001637C4">
      <w:pPr>
        <w:pStyle w:val="Default"/>
      </w:pPr>
    </w:p>
    <w:p w14:paraId="16F06495" w14:textId="77777777" w:rsidR="001637C4" w:rsidRPr="000D2B67" w:rsidRDefault="001637C4" w:rsidP="001637C4">
      <w:pPr>
        <w:pStyle w:val="Default"/>
      </w:pPr>
    </w:p>
    <w:p w14:paraId="1F4F77B4" w14:textId="77777777" w:rsidR="001637C4" w:rsidRPr="000D2B67" w:rsidRDefault="001637C4" w:rsidP="001637C4">
      <w:pPr>
        <w:pStyle w:val="Default"/>
        <w:rPr>
          <w:b/>
        </w:rPr>
      </w:pPr>
      <w:r w:rsidRPr="000D2B67">
        <w:rPr>
          <w:b/>
        </w:rPr>
        <w:lastRenderedPageBreak/>
        <w:t xml:space="preserve">Section 2: Build and tune decision tree models </w:t>
      </w:r>
    </w:p>
    <w:p w14:paraId="46B00A7C" w14:textId="77777777" w:rsidR="001637C4" w:rsidRPr="000D2B67" w:rsidRDefault="001637C4" w:rsidP="001637C4">
      <w:pPr>
        <w:pStyle w:val="Default"/>
        <w:rPr>
          <w:b/>
        </w:rPr>
      </w:pPr>
      <w:r w:rsidRPr="000D2B67">
        <w:rPr>
          <w:b/>
        </w:rPr>
        <w:t xml:space="preserve">First build a DT model using default setting, and then tune the parameters to see if better model can be generated. Compare these models using appropriate evaluation measures. Describe and compare the patterns learned in these models. </w:t>
      </w:r>
    </w:p>
    <w:p w14:paraId="6A8F0592" w14:textId="77777777" w:rsidR="001637C4" w:rsidRPr="000D2B67" w:rsidRDefault="001637C4" w:rsidP="001637C4">
      <w:pPr>
        <w:pStyle w:val="Default"/>
      </w:pPr>
    </w:p>
    <w:p w14:paraId="0BD599AB" w14:textId="77777777" w:rsidR="00156792" w:rsidRPr="000D2B67" w:rsidRDefault="00156792" w:rsidP="001637C4">
      <w:pPr>
        <w:pStyle w:val="Default"/>
      </w:pPr>
      <w:r w:rsidRPr="000D2B67">
        <w:t>First, I will build a decision tree model using the default settings, so I will not adjust anything after completing the above preprocessing and loading steps. The default settings of note:</w:t>
      </w:r>
    </w:p>
    <w:p w14:paraId="1C74F09E" w14:textId="77777777" w:rsidR="00156792" w:rsidRPr="000D2B67" w:rsidRDefault="00156792" w:rsidP="001637C4">
      <w:pPr>
        <w:pStyle w:val="Default"/>
      </w:pPr>
      <w:r w:rsidRPr="000D2B67">
        <w:t>Batch size: 100</w:t>
      </w:r>
    </w:p>
    <w:p w14:paraId="4D3F996A" w14:textId="77777777" w:rsidR="00156792" w:rsidRPr="000D2B67" w:rsidRDefault="00156792" w:rsidP="001637C4">
      <w:pPr>
        <w:pStyle w:val="Default"/>
      </w:pPr>
      <w:r w:rsidRPr="000D2B67">
        <w:t>Binary Splits: False</w:t>
      </w:r>
    </w:p>
    <w:p w14:paraId="1BED644E" w14:textId="77777777" w:rsidR="00156792" w:rsidRPr="000D2B67" w:rsidRDefault="00156792" w:rsidP="001637C4">
      <w:pPr>
        <w:pStyle w:val="Default"/>
      </w:pPr>
      <w:r w:rsidRPr="000D2B67">
        <w:t>minNumObj: 2</w:t>
      </w:r>
    </w:p>
    <w:p w14:paraId="7D2DD448" w14:textId="77777777" w:rsidR="00156792" w:rsidRPr="000D2B67" w:rsidRDefault="00156792" w:rsidP="001637C4">
      <w:pPr>
        <w:pStyle w:val="Default"/>
      </w:pPr>
      <w:r w:rsidRPr="000D2B67">
        <w:t>Seed: 1</w:t>
      </w:r>
    </w:p>
    <w:p w14:paraId="6235C717" w14:textId="77777777" w:rsidR="00EF2ED1" w:rsidRPr="000D2B67" w:rsidRDefault="00EF2ED1" w:rsidP="001637C4">
      <w:pPr>
        <w:pStyle w:val="Default"/>
      </w:pPr>
    </w:p>
    <w:p w14:paraId="44239DCA" w14:textId="77777777" w:rsidR="00EF2ED1" w:rsidRPr="000D2B67" w:rsidRDefault="00EF2ED1" w:rsidP="001637C4">
      <w:pPr>
        <w:pStyle w:val="Default"/>
      </w:pPr>
      <w:r w:rsidRPr="000D2B67">
        <w:t>Generating a model exclusively using the training data set results in the following:</w:t>
      </w:r>
    </w:p>
    <w:p w14:paraId="25691F75" w14:textId="77777777" w:rsidR="00EF2ED1" w:rsidRPr="000D2B67" w:rsidRDefault="00EF2ED1" w:rsidP="001637C4">
      <w:pPr>
        <w:pStyle w:val="Default"/>
      </w:pPr>
    </w:p>
    <w:p w14:paraId="4CE89382" w14:textId="77777777" w:rsidR="00032F86" w:rsidRPr="000D2B67" w:rsidRDefault="00032F86" w:rsidP="00032F86">
      <w:pPr>
        <w:pStyle w:val="Default"/>
      </w:pPr>
      <w:r w:rsidRPr="000D2B67">
        <w:t>=== Summary ===</w:t>
      </w:r>
    </w:p>
    <w:p w14:paraId="116FD16C" w14:textId="77777777" w:rsidR="00032F86" w:rsidRPr="000D2B67" w:rsidRDefault="00032F86" w:rsidP="00032F86">
      <w:pPr>
        <w:pStyle w:val="Default"/>
      </w:pPr>
    </w:p>
    <w:p w14:paraId="09C1E4FE" w14:textId="77777777" w:rsidR="00032F86" w:rsidRPr="000D2B67" w:rsidRDefault="00032F86" w:rsidP="00032F86">
      <w:pPr>
        <w:pStyle w:val="Default"/>
      </w:pPr>
      <w:r w:rsidRPr="000D2B67">
        <w:t xml:space="preserve">Correctly Classified Instances          </w:t>
      </w:r>
      <w:commentRangeStart w:id="2"/>
      <w:r w:rsidRPr="000D2B67">
        <w:t>73               98.6486 %</w:t>
      </w:r>
      <w:commentRangeEnd w:id="2"/>
      <w:r w:rsidR="00ED661B">
        <w:rPr>
          <w:rStyle w:val="CommentReference"/>
          <w:rFonts w:asciiTheme="minorHAnsi" w:hAnsiTheme="minorHAnsi" w:cstheme="minorBidi"/>
          <w:color w:val="auto"/>
        </w:rPr>
        <w:commentReference w:id="2"/>
      </w:r>
    </w:p>
    <w:p w14:paraId="6E7AA60F" w14:textId="77777777" w:rsidR="00EF2ED1" w:rsidRPr="000D2B67" w:rsidRDefault="00032F86" w:rsidP="00032F86">
      <w:pPr>
        <w:pStyle w:val="Default"/>
      </w:pPr>
      <w:r w:rsidRPr="000D2B67">
        <w:t>Incorrectly Classified Instances         1                1.3514 %</w:t>
      </w:r>
    </w:p>
    <w:p w14:paraId="724179B8" w14:textId="77777777" w:rsidR="00032F86" w:rsidRPr="000D2B67" w:rsidRDefault="00032F86" w:rsidP="00032F86">
      <w:pPr>
        <w:pStyle w:val="Default"/>
      </w:pPr>
    </w:p>
    <w:p w14:paraId="54E773D1" w14:textId="77777777" w:rsidR="00032F86" w:rsidRPr="000D2B67" w:rsidRDefault="00032F86" w:rsidP="00032F86">
      <w:pPr>
        <w:pStyle w:val="Default"/>
      </w:pPr>
      <w:r w:rsidRPr="000D2B67">
        <w:t>a  b  c  d  e   &lt;-- classified as</w:t>
      </w:r>
    </w:p>
    <w:p w14:paraId="4E52E906" w14:textId="77777777" w:rsidR="00032F86" w:rsidRPr="000D2B67" w:rsidRDefault="00032F86" w:rsidP="00032F86">
      <w:pPr>
        <w:pStyle w:val="Default"/>
      </w:pPr>
      <w:r w:rsidRPr="000D2B67">
        <w:t xml:space="preserve">  0  0  0  0  0 |  a = Disputed</w:t>
      </w:r>
    </w:p>
    <w:p w14:paraId="5DC26BB0" w14:textId="77777777" w:rsidR="00032F86" w:rsidRPr="000D2B67" w:rsidRDefault="00032F86" w:rsidP="00032F86">
      <w:pPr>
        <w:pStyle w:val="Default"/>
      </w:pPr>
      <w:r w:rsidRPr="000D2B67">
        <w:t xml:space="preserve">  0 50  </w:t>
      </w:r>
      <w:r w:rsidRPr="00A2406E">
        <w:rPr>
          <w:highlight w:val="yellow"/>
        </w:rPr>
        <w:t>1</w:t>
      </w:r>
      <w:r w:rsidRPr="000D2B67">
        <w:t xml:space="preserve">  0  0 |  b = Hamilton</w:t>
      </w:r>
    </w:p>
    <w:p w14:paraId="06AA16FB" w14:textId="77777777" w:rsidR="00032F86" w:rsidRPr="000D2B67" w:rsidRDefault="00032F86" w:rsidP="00032F86">
      <w:pPr>
        <w:pStyle w:val="Default"/>
      </w:pPr>
      <w:r w:rsidRPr="000D2B67">
        <w:t xml:space="preserve">  0  0  3  0  0 |  c = HM</w:t>
      </w:r>
    </w:p>
    <w:p w14:paraId="46405F12" w14:textId="77777777" w:rsidR="00032F86" w:rsidRPr="000D2B67" w:rsidRDefault="00032F86" w:rsidP="00032F86">
      <w:pPr>
        <w:pStyle w:val="Default"/>
      </w:pPr>
      <w:r w:rsidRPr="000D2B67">
        <w:t xml:space="preserve">  0  0  0  5  0 |  d = Jay</w:t>
      </w:r>
    </w:p>
    <w:p w14:paraId="2E8BFEBF" w14:textId="77777777" w:rsidR="00EF2ED1" w:rsidRPr="000D2B67" w:rsidRDefault="00032F86" w:rsidP="00032F86">
      <w:pPr>
        <w:pStyle w:val="Default"/>
        <w:numPr>
          <w:ilvl w:val="0"/>
          <w:numId w:val="1"/>
        </w:numPr>
      </w:pPr>
      <w:r w:rsidRPr="000D2B67">
        <w:t>0  0  0 15 |  e = Madison</w:t>
      </w:r>
    </w:p>
    <w:p w14:paraId="4BB8AA9F" w14:textId="77777777" w:rsidR="00032F86" w:rsidRPr="000D2B67" w:rsidRDefault="00032F86" w:rsidP="00032F86">
      <w:pPr>
        <w:pStyle w:val="Default"/>
      </w:pPr>
    </w:p>
    <w:p w14:paraId="06766950" w14:textId="77777777" w:rsidR="00032F86" w:rsidRPr="000D2B67" w:rsidRDefault="00032F86" w:rsidP="00032F86">
      <w:pPr>
        <w:pStyle w:val="Default"/>
      </w:pPr>
    </w:p>
    <w:p w14:paraId="07B2C37C" w14:textId="77777777" w:rsidR="00EF2ED1" w:rsidRPr="000D2B67" w:rsidRDefault="00EF2ED1" w:rsidP="00EF2ED1">
      <w:pPr>
        <w:pStyle w:val="Default"/>
      </w:pPr>
      <w:r w:rsidRPr="000D2B67">
        <w:t xml:space="preserve">So it was able to classify </w:t>
      </w:r>
      <w:r w:rsidR="00CB561A" w:rsidRPr="000D2B67">
        <w:t>73 out of 74 of the instances correctly, with the lone exception being a jointly written paper by Hamilton and Madison.</w:t>
      </w:r>
    </w:p>
    <w:p w14:paraId="70021FF8" w14:textId="77777777" w:rsidR="00EF2ED1" w:rsidRPr="000D2B67" w:rsidRDefault="00EF2ED1" w:rsidP="00EF2ED1">
      <w:pPr>
        <w:pStyle w:val="Default"/>
      </w:pPr>
    </w:p>
    <w:p w14:paraId="1C916894" w14:textId="77777777" w:rsidR="00EF2ED1" w:rsidRPr="000D2B67" w:rsidRDefault="00EF2ED1" w:rsidP="00EF2ED1">
      <w:pPr>
        <w:pStyle w:val="Default"/>
      </w:pPr>
      <w:r w:rsidRPr="000D2B67">
        <w:t>Now we will use the su</w:t>
      </w:r>
      <w:r w:rsidR="00CB561A" w:rsidRPr="000D2B67">
        <w:t>pplied test set with this model, which generates the following:</w:t>
      </w:r>
    </w:p>
    <w:p w14:paraId="1165B66F" w14:textId="77777777" w:rsidR="00CB561A" w:rsidRPr="000D2B67" w:rsidRDefault="00CB561A" w:rsidP="00EF2ED1">
      <w:pPr>
        <w:pStyle w:val="Default"/>
      </w:pPr>
    </w:p>
    <w:p w14:paraId="06146A70" w14:textId="77777777" w:rsidR="00CB561A" w:rsidRPr="000D2B67" w:rsidRDefault="00CB561A" w:rsidP="00CB561A">
      <w:pPr>
        <w:pStyle w:val="Default"/>
      </w:pPr>
      <w:r w:rsidRPr="000D2B67">
        <w:t>=== Summary ===</w:t>
      </w:r>
    </w:p>
    <w:p w14:paraId="5844014F" w14:textId="77777777" w:rsidR="00CB561A" w:rsidRPr="000D2B67" w:rsidRDefault="00CB561A" w:rsidP="00CB561A">
      <w:pPr>
        <w:pStyle w:val="Default"/>
      </w:pPr>
    </w:p>
    <w:p w14:paraId="43F31D80" w14:textId="77777777" w:rsidR="00CB561A" w:rsidRPr="000D2B67" w:rsidRDefault="00CB561A" w:rsidP="00CB561A">
      <w:pPr>
        <w:pStyle w:val="Default"/>
      </w:pPr>
      <w:r w:rsidRPr="000D2B67">
        <w:t>Correctly Classified Instances           0                0      %</w:t>
      </w:r>
    </w:p>
    <w:p w14:paraId="60BF7D42" w14:textId="77777777" w:rsidR="00CB561A" w:rsidRPr="000D2B67" w:rsidRDefault="00CB561A" w:rsidP="00CB561A">
      <w:pPr>
        <w:pStyle w:val="Default"/>
      </w:pPr>
      <w:r w:rsidRPr="000D2B67">
        <w:t>Incorrectly Classified Instances        11              100      %</w:t>
      </w:r>
    </w:p>
    <w:p w14:paraId="2D352AF0" w14:textId="77777777" w:rsidR="00156792" w:rsidRPr="000D2B67" w:rsidRDefault="00156792" w:rsidP="001637C4">
      <w:pPr>
        <w:pStyle w:val="Default"/>
      </w:pPr>
    </w:p>
    <w:p w14:paraId="6BBD0A7B" w14:textId="77777777" w:rsidR="00CB561A" w:rsidRPr="000D2B67" w:rsidRDefault="00CB561A" w:rsidP="00CB561A">
      <w:pPr>
        <w:pStyle w:val="Default"/>
      </w:pPr>
      <w:r w:rsidRPr="000D2B67">
        <w:t>=== Confusion Matrix ===</w:t>
      </w:r>
    </w:p>
    <w:p w14:paraId="4E4813F5" w14:textId="77777777" w:rsidR="00CB561A" w:rsidRPr="000D2B67" w:rsidRDefault="00CB561A" w:rsidP="00CB561A">
      <w:pPr>
        <w:pStyle w:val="Default"/>
      </w:pPr>
    </w:p>
    <w:p w14:paraId="3E3280D6" w14:textId="77777777" w:rsidR="00CB561A" w:rsidRPr="000D2B67" w:rsidRDefault="00CB561A" w:rsidP="00CB561A">
      <w:pPr>
        <w:pStyle w:val="Default"/>
      </w:pPr>
      <w:r w:rsidRPr="000D2B67">
        <w:t xml:space="preserve">  a  b  c  d  e   &lt;-- classified as</w:t>
      </w:r>
    </w:p>
    <w:p w14:paraId="32855B9F" w14:textId="77777777" w:rsidR="00CB561A" w:rsidRPr="000D2B67" w:rsidRDefault="00CB561A" w:rsidP="00CB561A">
      <w:pPr>
        <w:pStyle w:val="Default"/>
      </w:pPr>
      <w:r w:rsidRPr="000D2B67">
        <w:t xml:space="preserve">  0  0  0  0 </w:t>
      </w:r>
      <w:r w:rsidRPr="00A2406E">
        <w:rPr>
          <w:highlight w:val="yellow"/>
        </w:rPr>
        <w:t>11</w:t>
      </w:r>
      <w:r w:rsidRPr="000D2B67">
        <w:t xml:space="preserve"> |  a = Disputed</w:t>
      </w:r>
    </w:p>
    <w:p w14:paraId="4118C059" w14:textId="77777777" w:rsidR="00CB561A" w:rsidRPr="000D2B67" w:rsidRDefault="00CB561A" w:rsidP="00CB561A">
      <w:pPr>
        <w:pStyle w:val="Default"/>
      </w:pPr>
      <w:r w:rsidRPr="000D2B67">
        <w:t xml:space="preserve">  0  0  0  0  0 |  b = Hamilton</w:t>
      </w:r>
    </w:p>
    <w:p w14:paraId="6D97EB26" w14:textId="77777777" w:rsidR="00CB561A" w:rsidRPr="000D2B67" w:rsidRDefault="00CB561A" w:rsidP="00CB561A">
      <w:pPr>
        <w:pStyle w:val="Default"/>
      </w:pPr>
      <w:r w:rsidRPr="000D2B67">
        <w:t xml:space="preserve">  0  0  0  0  0 |  c = HM</w:t>
      </w:r>
    </w:p>
    <w:p w14:paraId="78250251" w14:textId="77777777" w:rsidR="00CB561A" w:rsidRPr="000D2B67" w:rsidRDefault="00CB561A" w:rsidP="00CB561A">
      <w:pPr>
        <w:pStyle w:val="Default"/>
      </w:pPr>
      <w:r w:rsidRPr="000D2B67">
        <w:t xml:space="preserve">  0  0  0  0  0 |  d = Jay</w:t>
      </w:r>
    </w:p>
    <w:p w14:paraId="3ED6E4D2" w14:textId="77777777" w:rsidR="00156792" w:rsidRPr="000D2B67" w:rsidRDefault="00CB561A" w:rsidP="00CB561A">
      <w:pPr>
        <w:pStyle w:val="Default"/>
      </w:pPr>
      <w:r w:rsidRPr="000D2B67">
        <w:t xml:space="preserve">  0  0  0  0  0 |  e = Madison</w:t>
      </w:r>
    </w:p>
    <w:p w14:paraId="55152ED2" w14:textId="77777777" w:rsidR="00156792" w:rsidRPr="000D2B67" w:rsidRDefault="00CB561A" w:rsidP="001637C4">
      <w:pPr>
        <w:pStyle w:val="Default"/>
      </w:pPr>
      <w:r w:rsidRPr="000D2B67">
        <w:lastRenderedPageBreak/>
        <w:t xml:space="preserve">So it is noting that they are incorrectly classified instances, but this is mainly a preprocessing issue. The confusion matrix shows that all of the disputed essays were bucketed into the Madison column, which coincides with the cluster analysis that was previous </w:t>
      </w:r>
      <w:commentRangeStart w:id="3"/>
      <w:r w:rsidRPr="000D2B67">
        <w:t>performed</w:t>
      </w:r>
      <w:commentRangeEnd w:id="3"/>
      <w:r w:rsidR="004F4C5C">
        <w:rPr>
          <w:rStyle w:val="CommentReference"/>
          <w:rFonts w:asciiTheme="minorHAnsi" w:hAnsiTheme="minorHAnsi" w:cstheme="minorBidi"/>
          <w:color w:val="auto"/>
        </w:rPr>
        <w:commentReference w:id="3"/>
      </w:r>
      <w:r w:rsidRPr="000D2B67">
        <w:t xml:space="preserve">. </w:t>
      </w:r>
    </w:p>
    <w:p w14:paraId="28B202A9" w14:textId="77777777" w:rsidR="001637C4" w:rsidRPr="000D2B67" w:rsidRDefault="001637C4" w:rsidP="001637C4">
      <w:pPr>
        <w:pStyle w:val="Default"/>
      </w:pPr>
    </w:p>
    <w:p w14:paraId="501CD51A" w14:textId="77777777" w:rsidR="001637C4" w:rsidRPr="000D2B67" w:rsidRDefault="00730169" w:rsidP="001637C4">
      <w:pPr>
        <w:pStyle w:val="Default"/>
        <w:rPr>
          <w:b/>
        </w:rPr>
      </w:pPr>
      <w:r w:rsidRPr="000D2B67">
        <w:rPr>
          <w:b/>
        </w:rPr>
        <w:t xml:space="preserve">I was unable to partition the documents to the point where I would not receive the </w:t>
      </w:r>
      <w:r w:rsidR="000D2B67" w:rsidRPr="000D2B67">
        <w:rPr>
          <w:b/>
        </w:rPr>
        <w:t>combability</w:t>
      </w:r>
      <w:r w:rsidRPr="000D2B67">
        <w:rPr>
          <w:b/>
        </w:rPr>
        <w:t xml:space="preserve"> issue. When a placed a “?” instead of ‘disputed’, my class would automatically change to string, rather than nominal. After converting to nominal, it would automatically change back when saving the file as an AARF.</w:t>
      </w:r>
    </w:p>
    <w:p w14:paraId="7D2819C3" w14:textId="77777777" w:rsidR="00730169" w:rsidRPr="000D2B67" w:rsidRDefault="00730169" w:rsidP="001637C4">
      <w:pPr>
        <w:pStyle w:val="Default"/>
        <w:rPr>
          <w:b/>
        </w:rPr>
      </w:pPr>
    </w:p>
    <w:p w14:paraId="06714D72" w14:textId="77777777" w:rsidR="00730169" w:rsidRPr="000D2B67" w:rsidRDefault="00730169" w:rsidP="001637C4">
      <w:pPr>
        <w:pStyle w:val="Default"/>
      </w:pPr>
    </w:p>
    <w:p w14:paraId="43B4CEC7" w14:textId="77777777" w:rsidR="00730169" w:rsidRPr="000D2B67" w:rsidRDefault="00730169" w:rsidP="001637C4">
      <w:pPr>
        <w:pStyle w:val="Default"/>
      </w:pPr>
      <w:r w:rsidRPr="000D2B67">
        <w:t>Because this model predicted outcome as all being Madison, I will now load the joint papers, and the Jay papers into the test set as well.</w:t>
      </w:r>
    </w:p>
    <w:p w14:paraId="0A6D8342" w14:textId="77777777" w:rsidR="00730169" w:rsidRPr="000D2B67" w:rsidRDefault="00730169" w:rsidP="001637C4">
      <w:pPr>
        <w:pStyle w:val="Default"/>
      </w:pPr>
    </w:p>
    <w:p w14:paraId="26514216" w14:textId="77777777" w:rsidR="00730169" w:rsidRPr="000D2B67" w:rsidRDefault="00730169" w:rsidP="001637C4">
      <w:pPr>
        <w:pStyle w:val="Default"/>
      </w:pPr>
      <w:r w:rsidRPr="000D2B67">
        <w:t>The model generated using just the training set:</w:t>
      </w:r>
    </w:p>
    <w:p w14:paraId="166107EF" w14:textId="77777777" w:rsidR="00730169" w:rsidRPr="000D2B67" w:rsidRDefault="00730169" w:rsidP="001637C4">
      <w:pPr>
        <w:pStyle w:val="Default"/>
      </w:pPr>
    </w:p>
    <w:p w14:paraId="237A094F" w14:textId="77777777" w:rsidR="00730169" w:rsidRPr="000D2B67" w:rsidRDefault="00730169" w:rsidP="00730169">
      <w:pPr>
        <w:pStyle w:val="Default"/>
      </w:pPr>
      <w:r w:rsidRPr="000D2B67">
        <w:t>=== Summary ===</w:t>
      </w:r>
    </w:p>
    <w:p w14:paraId="1BC3D8FE" w14:textId="77777777" w:rsidR="00730169" w:rsidRPr="000D2B67" w:rsidRDefault="00730169" w:rsidP="00730169">
      <w:pPr>
        <w:pStyle w:val="Default"/>
      </w:pPr>
    </w:p>
    <w:p w14:paraId="43685214" w14:textId="77777777" w:rsidR="00730169" w:rsidRPr="000D2B67" w:rsidRDefault="00730169" w:rsidP="00730169">
      <w:pPr>
        <w:pStyle w:val="Default"/>
      </w:pPr>
      <w:r w:rsidRPr="000D2B67">
        <w:t>Correctly Classified Instances          65               98.4848 %</w:t>
      </w:r>
    </w:p>
    <w:p w14:paraId="14219FE3" w14:textId="77777777" w:rsidR="00730169" w:rsidRPr="000D2B67" w:rsidRDefault="00730169" w:rsidP="00730169">
      <w:pPr>
        <w:pStyle w:val="Default"/>
      </w:pPr>
      <w:r w:rsidRPr="000D2B67">
        <w:t>Incorrectly Classified Instances         1                1.5152 %</w:t>
      </w:r>
    </w:p>
    <w:p w14:paraId="68FF7A0A" w14:textId="77777777" w:rsidR="00730169" w:rsidRPr="000D2B67" w:rsidRDefault="00730169" w:rsidP="00730169">
      <w:pPr>
        <w:pStyle w:val="Default"/>
      </w:pPr>
    </w:p>
    <w:p w14:paraId="2BF9C2C7" w14:textId="77777777" w:rsidR="00730169" w:rsidRPr="000D2B67" w:rsidRDefault="00730169" w:rsidP="00730169">
      <w:pPr>
        <w:pStyle w:val="Default"/>
      </w:pPr>
      <w:r w:rsidRPr="000D2B67">
        <w:t>=== Confusion Matrix ===</w:t>
      </w:r>
    </w:p>
    <w:p w14:paraId="27B20A69" w14:textId="77777777" w:rsidR="00730169" w:rsidRPr="000D2B67" w:rsidRDefault="00730169" w:rsidP="00730169">
      <w:pPr>
        <w:pStyle w:val="Default"/>
      </w:pPr>
    </w:p>
    <w:p w14:paraId="744627DF" w14:textId="77777777" w:rsidR="00730169" w:rsidRPr="000D2B67" w:rsidRDefault="00730169" w:rsidP="00730169">
      <w:pPr>
        <w:pStyle w:val="Default"/>
      </w:pPr>
      <w:r w:rsidRPr="000D2B67">
        <w:t xml:space="preserve">  a  b  c  d  e   &lt;-- classified as</w:t>
      </w:r>
    </w:p>
    <w:p w14:paraId="42748C06" w14:textId="77777777" w:rsidR="00730169" w:rsidRPr="000D2B67" w:rsidRDefault="00730169" w:rsidP="00730169">
      <w:pPr>
        <w:pStyle w:val="Default"/>
      </w:pPr>
      <w:r w:rsidRPr="000D2B67">
        <w:t xml:space="preserve">  0  0  0  0  0 |  a = Disputed</w:t>
      </w:r>
    </w:p>
    <w:p w14:paraId="0C2C9F52" w14:textId="77777777" w:rsidR="00730169" w:rsidRPr="000D2B67" w:rsidRDefault="00730169" w:rsidP="00730169">
      <w:pPr>
        <w:pStyle w:val="Default"/>
      </w:pPr>
      <w:r w:rsidRPr="000D2B67">
        <w:t xml:space="preserve">  0 50  0  0  </w:t>
      </w:r>
      <w:r w:rsidRPr="00A2406E">
        <w:rPr>
          <w:highlight w:val="yellow"/>
        </w:rPr>
        <w:t>1</w:t>
      </w:r>
      <w:r w:rsidRPr="000D2B67">
        <w:t xml:space="preserve"> |  b = Hamilton</w:t>
      </w:r>
    </w:p>
    <w:p w14:paraId="26E8B7CD" w14:textId="77777777" w:rsidR="00730169" w:rsidRPr="000D2B67" w:rsidRDefault="00730169" w:rsidP="00730169">
      <w:pPr>
        <w:pStyle w:val="Default"/>
      </w:pPr>
      <w:r w:rsidRPr="000D2B67">
        <w:t xml:space="preserve">  0  0  0  0  0 |  c = HM</w:t>
      </w:r>
    </w:p>
    <w:p w14:paraId="48DFF0FD" w14:textId="77777777" w:rsidR="00730169" w:rsidRPr="000D2B67" w:rsidRDefault="00730169" w:rsidP="00730169">
      <w:pPr>
        <w:pStyle w:val="Default"/>
      </w:pPr>
      <w:r w:rsidRPr="000D2B67">
        <w:t xml:space="preserve">  0  0  0  0  0 |  d = Jay</w:t>
      </w:r>
    </w:p>
    <w:p w14:paraId="522CF89E" w14:textId="77777777" w:rsidR="00730169" w:rsidRPr="000D2B67" w:rsidRDefault="00730169" w:rsidP="00730169">
      <w:pPr>
        <w:pStyle w:val="Default"/>
        <w:numPr>
          <w:ilvl w:val="0"/>
          <w:numId w:val="2"/>
        </w:numPr>
      </w:pPr>
      <w:r w:rsidRPr="000D2B67">
        <w:t>0  0  0 15 |  e = Madison</w:t>
      </w:r>
    </w:p>
    <w:p w14:paraId="224AB605" w14:textId="77777777" w:rsidR="00730169" w:rsidRPr="000D2B67" w:rsidRDefault="00730169" w:rsidP="00730169">
      <w:pPr>
        <w:pStyle w:val="Default"/>
      </w:pPr>
    </w:p>
    <w:p w14:paraId="27359185" w14:textId="77777777" w:rsidR="00730169" w:rsidRPr="000D2B67" w:rsidRDefault="00730169" w:rsidP="00730169">
      <w:pPr>
        <w:pStyle w:val="Default"/>
      </w:pPr>
      <w:r w:rsidRPr="000D2B67">
        <w:t>So now there is one Madison essay that the algorithm predicted was more linguistically styled like Hamilton.</w:t>
      </w:r>
    </w:p>
    <w:p w14:paraId="4D1C5B88" w14:textId="77777777" w:rsidR="00730169" w:rsidRPr="000D2B67" w:rsidRDefault="00730169" w:rsidP="00730169">
      <w:pPr>
        <w:pStyle w:val="Default"/>
      </w:pPr>
    </w:p>
    <w:p w14:paraId="53F03D6F" w14:textId="77777777" w:rsidR="00730169" w:rsidRPr="000D2B67" w:rsidRDefault="00730169" w:rsidP="00730169">
      <w:pPr>
        <w:pStyle w:val="Default"/>
      </w:pPr>
      <w:r w:rsidRPr="000D2B67">
        <w:t>When running the 19 instances now involved in our testing set against this model, we see the following output:</w:t>
      </w:r>
    </w:p>
    <w:p w14:paraId="42719AAC" w14:textId="77777777" w:rsidR="00730169" w:rsidRPr="000D2B67" w:rsidRDefault="00730169" w:rsidP="00730169">
      <w:pPr>
        <w:pStyle w:val="Default"/>
      </w:pPr>
    </w:p>
    <w:p w14:paraId="1B47A00A" w14:textId="77777777" w:rsidR="00730169" w:rsidRPr="000D2B67" w:rsidRDefault="00730169" w:rsidP="00730169">
      <w:pPr>
        <w:pStyle w:val="Default"/>
      </w:pPr>
      <w:r w:rsidRPr="000D2B67">
        <w:t>=== Confusion Matrix ===</w:t>
      </w:r>
    </w:p>
    <w:p w14:paraId="25D35429" w14:textId="77777777" w:rsidR="00730169" w:rsidRPr="000D2B67" w:rsidRDefault="00730169" w:rsidP="00730169">
      <w:pPr>
        <w:pStyle w:val="Default"/>
      </w:pPr>
    </w:p>
    <w:p w14:paraId="37506909" w14:textId="77777777" w:rsidR="00730169" w:rsidRPr="000D2B67" w:rsidRDefault="00730169" w:rsidP="00730169">
      <w:pPr>
        <w:pStyle w:val="Default"/>
      </w:pPr>
      <w:r w:rsidRPr="000D2B67">
        <w:t xml:space="preserve">  a  b  c  d  e   &lt;-- classified as</w:t>
      </w:r>
    </w:p>
    <w:p w14:paraId="22DA4454" w14:textId="77777777" w:rsidR="00730169" w:rsidRPr="000D2B67" w:rsidRDefault="00730169" w:rsidP="00730169">
      <w:pPr>
        <w:pStyle w:val="Default"/>
      </w:pPr>
      <w:r w:rsidRPr="000D2B67">
        <w:t xml:space="preserve">  0  0  0  0 </w:t>
      </w:r>
      <w:r w:rsidRPr="00A2406E">
        <w:rPr>
          <w:highlight w:val="yellow"/>
        </w:rPr>
        <w:t>11</w:t>
      </w:r>
      <w:r w:rsidRPr="000D2B67">
        <w:t xml:space="preserve"> |  a = Disputed</w:t>
      </w:r>
    </w:p>
    <w:p w14:paraId="2A7C1DFD" w14:textId="77777777" w:rsidR="00730169" w:rsidRPr="000D2B67" w:rsidRDefault="00730169" w:rsidP="00730169">
      <w:pPr>
        <w:pStyle w:val="Default"/>
      </w:pPr>
      <w:r w:rsidRPr="000D2B67">
        <w:t xml:space="preserve">  0  0  0  0  0 |  b = Hamilton</w:t>
      </w:r>
    </w:p>
    <w:p w14:paraId="769733B8" w14:textId="77777777" w:rsidR="00730169" w:rsidRPr="000D2B67" w:rsidRDefault="00730169" w:rsidP="00730169">
      <w:pPr>
        <w:pStyle w:val="Default"/>
      </w:pPr>
      <w:r w:rsidRPr="000D2B67">
        <w:t xml:space="preserve">  0  0  0  0  </w:t>
      </w:r>
      <w:r w:rsidRPr="00A2406E">
        <w:rPr>
          <w:highlight w:val="yellow"/>
        </w:rPr>
        <w:t>3</w:t>
      </w:r>
      <w:r w:rsidRPr="000D2B67">
        <w:t xml:space="preserve"> |  c = HM</w:t>
      </w:r>
    </w:p>
    <w:p w14:paraId="21A81E9E" w14:textId="77777777" w:rsidR="00730169" w:rsidRPr="000D2B67" w:rsidRDefault="00730169" w:rsidP="00730169">
      <w:pPr>
        <w:pStyle w:val="Default"/>
      </w:pPr>
      <w:r w:rsidRPr="000D2B67">
        <w:t xml:space="preserve">  0  0  0  0  </w:t>
      </w:r>
      <w:r w:rsidRPr="00A2406E">
        <w:rPr>
          <w:highlight w:val="yellow"/>
        </w:rPr>
        <w:t>5</w:t>
      </w:r>
      <w:r w:rsidRPr="000D2B67">
        <w:t xml:space="preserve"> |  d = Jay</w:t>
      </w:r>
    </w:p>
    <w:p w14:paraId="49AB6824" w14:textId="77777777" w:rsidR="00730169" w:rsidRPr="000D2B67" w:rsidRDefault="00730169" w:rsidP="00730169">
      <w:pPr>
        <w:pStyle w:val="Default"/>
        <w:numPr>
          <w:ilvl w:val="0"/>
          <w:numId w:val="3"/>
        </w:numPr>
      </w:pPr>
      <w:r w:rsidRPr="000D2B67">
        <w:t>0  0  0  0 |  e = Madison</w:t>
      </w:r>
    </w:p>
    <w:p w14:paraId="4FC717A0" w14:textId="77777777" w:rsidR="00730169" w:rsidRPr="000D2B67" w:rsidRDefault="00730169" w:rsidP="00730169">
      <w:pPr>
        <w:pStyle w:val="Default"/>
      </w:pPr>
    </w:p>
    <w:p w14:paraId="23E23A35" w14:textId="77777777" w:rsidR="00730169" w:rsidRPr="000D2B67" w:rsidRDefault="00730169" w:rsidP="00730169">
      <w:pPr>
        <w:pStyle w:val="Default"/>
      </w:pPr>
      <w:r w:rsidRPr="000D2B67">
        <w:t>All essays were more similar to Madison than to Hamilton.</w:t>
      </w:r>
    </w:p>
    <w:p w14:paraId="38DFB801" w14:textId="77777777" w:rsidR="00730169" w:rsidRPr="000D2B67" w:rsidRDefault="00730169" w:rsidP="00730169">
      <w:pPr>
        <w:pStyle w:val="Default"/>
      </w:pPr>
    </w:p>
    <w:p w14:paraId="79A2D367" w14:textId="77777777" w:rsidR="00730169" w:rsidRPr="000D2B67" w:rsidRDefault="00730169" w:rsidP="00730169">
      <w:pPr>
        <w:pStyle w:val="Default"/>
      </w:pPr>
    </w:p>
    <w:p w14:paraId="76951CD6" w14:textId="77777777" w:rsidR="00730169" w:rsidRPr="000D2B67" w:rsidRDefault="00730169" w:rsidP="00730169">
      <w:pPr>
        <w:pStyle w:val="Default"/>
      </w:pPr>
    </w:p>
    <w:p w14:paraId="518038D9" w14:textId="77777777" w:rsidR="00730169" w:rsidRPr="000D2B67" w:rsidRDefault="00730169" w:rsidP="00730169">
      <w:pPr>
        <w:pStyle w:val="Default"/>
      </w:pPr>
    </w:p>
    <w:p w14:paraId="3F11C775" w14:textId="77777777" w:rsidR="00730169" w:rsidRPr="000D2B67" w:rsidRDefault="00730169" w:rsidP="00730169">
      <w:pPr>
        <w:pStyle w:val="Default"/>
      </w:pPr>
      <w:r w:rsidRPr="000D2B67">
        <w:t>This displays a tree that looks like this:</w:t>
      </w:r>
    </w:p>
    <w:p w14:paraId="281D9930" w14:textId="77777777" w:rsidR="00730169" w:rsidRPr="000D2B67" w:rsidRDefault="00730169" w:rsidP="00730169">
      <w:pPr>
        <w:pStyle w:val="Default"/>
      </w:pPr>
    </w:p>
    <w:p w14:paraId="128A9D6F" w14:textId="77777777" w:rsidR="00730169" w:rsidRPr="000D2B67" w:rsidRDefault="00730169" w:rsidP="00730169">
      <w:pPr>
        <w:pStyle w:val="Default"/>
      </w:pPr>
      <w:r w:rsidRPr="000D2B67">
        <w:rPr>
          <w:noProof/>
          <w:lang w:eastAsia="zh-CN"/>
        </w:rPr>
        <w:drawing>
          <wp:inline distT="0" distB="0" distL="0" distR="0" wp14:anchorId="444C9D7B" wp14:editId="4A4244B6">
            <wp:extent cx="594360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3390"/>
                    </a:xfrm>
                    <a:prstGeom prst="rect">
                      <a:avLst/>
                    </a:prstGeom>
                  </pic:spPr>
                </pic:pic>
              </a:graphicData>
            </a:graphic>
          </wp:inline>
        </w:drawing>
      </w:r>
    </w:p>
    <w:p w14:paraId="6AC65A60" w14:textId="77777777" w:rsidR="00730169" w:rsidRPr="000D2B67" w:rsidRDefault="00730169" w:rsidP="00730169">
      <w:pPr>
        <w:pStyle w:val="Default"/>
      </w:pPr>
    </w:p>
    <w:p w14:paraId="568617C6" w14:textId="77777777" w:rsidR="00730169" w:rsidRPr="000D2B67" w:rsidRDefault="00730169" w:rsidP="00730169">
      <w:pPr>
        <w:pStyle w:val="Default"/>
      </w:pPr>
      <w:r w:rsidRPr="000D2B67">
        <w:t xml:space="preserve">With </w:t>
      </w:r>
      <w:r w:rsidR="00E47B38" w:rsidRPr="000D2B67">
        <w:t>‘</w:t>
      </w:r>
      <w:r w:rsidRPr="000D2B67">
        <w:t>upon</w:t>
      </w:r>
      <w:r w:rsidR="00E47B38" w:rsidRPr="000D2B67">
        <w:t>’</w:t>
      </w:r>
      <w:r w:rsidRPr="000D2B67">
        <w:t xml:space="preserve"> being the only root node here, it makes me curious about the other attributes in comparison, and why they aren’t present.</w:t>
      </w:r>
    </w:p>
    <w:p w14:paraId="714AED5B" w14:textId="77777777" w:rsidR="00730169" w:rsidRPr="000D2B67" w:rsidRDefault="00730169" w:rsidP="00730169">
      <w:pPr>
        <w:pStyle w:val="Default"/>
      </w:pPr>
    </w:p>
    <w:p w14:paraId="6280A182" w14:textId="77777777" w:rsidR="00730169" w:rsidRPr="000D2B67" w:rsidRDefault="00730169" w:rsidP="00730169">
      <w:pPr>
        <w:pStyle w:val="Default"/>
      </w:pPr>
    </w:p>
    <w:p w14:paraId="7BC0F654" w14:textId="77777777" w:rsidR="00730169" w:rsidRPr="000D2B67" w:rsidRDefault="00730169" w:rsidP="00730169">
      <w:pPr>
        <w:pStyle w:val="Default"/>
      </w:pPr>
    </w:p>
    <w:p w14:paraId="34B6E941" w14:textId="77777777" w:rsidR="00730169" w:rsidRPr="000D2B67" w:rsidRDefault="00730169" w:rsidP="00730169">
      <w:pPr>
        <w:pStyle w:val="Default"/>
      </w:pPr>
      <w:r w:rsidRPr="000D2B67">
        <w:t>Using Information gain to rank the attributes, we see the following:</w:t>
      </w:r>
    </w:p>
    <w:p w14:paraId="681F3C73" w14:textId="77777777" w:rsidR="00730169" w:rsidRPr="000D2B67" w:rsidRDefault="00730169" w:rsidP="00730169">
      <w:pPr>
        <w:pStyle w:val="Default"/>
      </w:pPr>
    </w:p>
    <w:p w14:paraId="115EFFD1" w14:textId="77777777" w:rsidR="00730169" w:rsidRPr="000D2B67" w:rsidRDefault="00730169" w:rsidP="00730169">
      <w:pPr>
        <w:pStyle w:val="Default"/>
      </w:pPr>
    </w:p>
    <w:p w14:paraId="0488A7F5" w14:textId="77777777" w:rsidR="00730169" w:rsidRPr="000D2B67" w:rsidRDefault="00730169" w:rsidP="00730169">
      <w:pPr>
        <w:pStyle w:val="Default"/>
      </w:pPr>
      <w:r w:rsidRPr="000D2B67">
        <w:t>Ranked attributes:</w:t>
      </w:r>
    </w:p>
    <w:p w14:paraId="09A009DF" w14:textId="77777777" w:rsidR="00730169" w:rsidRPr="000D2B67" w:rsidRDefault="00730169" w:rsidP="00730169">
      <w:pPr>
        <w:pStyle w:val="Default"/>
      </w:pPr>
      <w:r w:rsidRPr="000D2B67">
        <w:t xml:space="preserve"> 0.773     2 filename</w:t>
      </w:r>
    </w:p>
    <w:p w14:paraId="5BA75566" w14:textId="77777777" w:rsidR="00730169" w:rsidRPr="000D2B67" w:rsidRDefault="00730169" w:rsidP="00730169">
      <w:pPr>
        <w:pStyle w:val="Default"/>
      </w:pPr>
      <w:r w:rsidRPr="000D2B67">
        <w:t xml:space="preserve"> 0.691    62 upon</w:t>
      </w:r>
    </w:p>
    <w:p w14:paraId="3D841C65" w14:textId="77777777" w:rsidR="00730169" w:rsidRPr="000D2B67" w:rsidRDefault="00730169" w:rsidP="00730169">
      <w:pPr>
        <w:pStyle w:val="Default"/>
      </w:pPr>
      <w:r w:rsidRPr="000D2B67">
        <w:t xml:space="preserve"> 0.428    57 there</w:t>
      </w:r>
    </w:p>
    <w:p w14:paraId="10422F94" w14:textId="77777777" w:rsidR="00730169" w:rsidRPr="000D2B67" w:rsidRDefault="00730169" w:rsidP="00730169">
      <w:pPr>
        <w:pStyle w:val="Default"/>
      </w:pPr>
      <w:r w:rsidRPr="000D2B67">
        <w:t xml:space="preserve"> 0.36     42 on</w:t>
      </w:r>
    </w:p>
    <w:p w14:paraId="5627EEEC" w14:textId="77777777" w:rsidR="00730169" w:rsidRPr="000D2B67" w:rsidRDefault="00730169" w:rsidP="00730169">
      <w:pPr>
        <w:pStyle w:val="Default"/>
      </w:pPr>
      <w:r w:rsidRPr="000D2B67">
        <w:t xml:space="preserve"> 0.279    60 to</w:t>
      </w:r>
    </w:p>
    <w:p w14:paraId="5505A960" w14:textId="77777777" w:rsidR="00730169" w:rsidRPr="000D2B67" w:rsidRDefault="00730169" w:rsidP="00730169">
      <w:pPr>
        <w:pStyle w:val="Default"/>
      </w:pPr>
      <w:r w:rsidRPr="000D2B67">
        <w:t xml:space="preserve"> 0.237    15 by</w:t>
      </w:r>
    </w:p>
    <w:p w14:paraId="553FB951" w14:textId="77777777" w:rsidR="00730169" w:rsidRPr="000D2B67" w:rsidRDefault="00730169" w:rsidP="00730169">
      <w:pPr>
        <w:pStyle w:val="Default"/>
      </w:pPr>
      <w:r w:rsidRPr="000D2B67">
        <w:t xml:space="preserve"> 0.175    11 at</w:t>
      </w:r>
    </w:p>
    <w:p w14:paraId="08B5326B" w14:textId="77777777" w:rsidR="00730169" w:rsidRPr="000D2B67" w:rsidRDefault="00730169" w:rsidP="00730169">
      <w:pPr>
        <w:pStyle w:val="Default"/>
      </w:pPr>
      <w:r w:rsidRPr="000D2B67">
        <w:t xml:space="preserve"> 0.156     6 an</w:t>
      </w:r>
    </w:p>
    <w:p w14:paraId="2A5BEC1E" w14:textId="77777777" w:rsidR="00730169" w:rsidRPr="000D2B67" w:rsidRDefault="00730169" w:rsidP="00730169">
      <w:pPr>
        <w:pStyle w:val="Default"/>
      </w:pPr>
      <w:r w:rsidRPr="000D2B67">
        <w:t xml:space="preserve"> 0.152     7 and</w:t>
      </w:r>
    </w:p>
    <w:p w14:paraId="237E0C0C" w14:textId="77777777" w:rsidR="00730169" w:rsidRPr="000D2B67" w:rsidRDefault="00730169" w:rsidP="00730169">
      <w:pPr>
        <w:pStyle w:val="Default"/>
      </w:pPr>
      <w:r w:rsidRPr="000D2B67">
        <w:t xml:space="preserve"> 0.145     8 any</w:t>
      </w:r>
    </w:p>
    <w:p w14:paraId="35A0F756" w14:textId="77777777" w:rsidR="00730169" w:rsidRPr="000D2B67" w:rsidRDefault="00730169" w:rsidP="00730169">
      <w:pPr>
        <w:pStyle w:val="Default"/>
      </w:pPr>
    </w:p>
    <w:p w14:paraId="7B3D62F3" w14:textId="77777777" w:rsidR="00E47B38" w:rsidRPr="000D2B67" w:rsidRDefault="00E47B38" w:rsidP="00730169">
      <w:pPr>
        <w:pStyle w:val="Default"/>
      </w:pPr>
    </w:p>
    <w:p w14:paraId="7D09F3C4" w14:textId="77777777" w:rsidR="00730169" w:rsidRPr="000D2B67" w:rsidRDefault="002A7038" w:rsidP="00730169">
      <w:pPr>
        <w:pStyle w:val="Default"/>
      </w:pPr>
      <w:r w:rsidRPr="000D2B67">
        <w:t>From here, I was not able to change the parameters to produce meaningful results. I will move to R to see what I can do.</w:t>
      </w:r>
    </w:p>
    <w:p w14:paraId="01D9B133" w14:textId="77777777" w:rsidR="002A7038" w:rsidRPr="000D2B67" w:rsidRDefault="002A7038" w:rsidP="00730169">
      <w:pPr>
        <w:pStyle w:val="Default"/>
      </w:pPr>
    </w:p>
    <w:p w14:paraId="176FA2E8" w14:textId="77777777" w:rsidR="002A7038" w:rsidRPr="000D2B67" w:rsidRDefault="002A7038" w:rsidP="00730169">
      <w:pPr>
        <w:pStyle w:val="Default"/>
      </w:pPr>
    </w:p>
    <w:p w14:paraId="30C96CA9" w14:textId="77777777" w:rsidR="00730169" w:rsidRPr="000D2B67" w:rsidRDefault="00730169" w:rsidP="00730169">
      <w:pPr>
        <w:pStyle w:val="Default"/>
      </w:pPr>
    </w:p>
    <w:p w14:paraId="3A5A59B9" w14:textId="77777777" w:rsidR="00730169" w:rsidRPr="000D2B67" w:rsidRDefault="00730169" w:rsidP="001637C4">
      <w:pPr>
        <w:pStyle w:val="Default"/>
      </w:pPr>
    </w:p>
    <w:p w14:paraId="3730EF3D" w14:textId="77777777" w:rsidR="001637C4" w:rsidRPr="000D2B67" w:rsidRDefault="001637C4" w:rsidP="001637C4">
      <w:pPr>
        <w:pStyle w:val="Default"/>
      </w:pPr>
    </w:p>
    <w:p w14:paraId="6B56D99D" w14:textId="77777777" w:rsidR="001637C4" w:rsidRPr="000D2B67" w:rsidRDefault="001637C4" w:rsidP="001637C4">
      <w:pPr>
        <w:pStyle w:val="Default"/>
      </w:pPr>
    </w:p>
    <w:p w14:paraId="7DE74FCC" w14:textId="77777777" w:rsidR="001637C4" w:rsidRPr="000D2B67" w:rsidRDefault="001637C4" w:rsidP="001637C4">
      <w:pPr>
        <w:pStyle w:val="Default"/>
      </w:pPr>
    </w:p>
    <w:p w14:paraId="2DED3760" w14:textId="77777777" w:rsidR="001637C4" w:rsidRPr="000D2B67" w:rsidRDefault="001637C4" w:rsidP="001637C4">
      <w:pPr>
        <w:pStyle w:val="Default"/>
      </w:pPr>
    </w:p>
    <w:p w14:paraId="007237DE" w14:textId="77777777" w:rsidR="002A7038"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t>Below is my R preprocessing. In this cutpoint, I reverted back to using all of the known authorship instances as my training data, and all of the disputed authorship instances as my Testing data.</w:t>
      </w:r>
    </w:p>
    <w:p w14:paraId="38D5F8E5" w14:textId="77777777" w:rsidR="00360123" w:rsidRPr="000D2B67" w:rsidRDefault="00360123" w:rsidP="002A7038">
      <w:pPr>
        <w:rPr>
          <w:rFonts w:ascii="Times New Roman" w:hAnsi="Times New Roman" w:cs="Times New Roman"/>
          <w:sz w:val="24"/>
          <w:szCs w:val="24"/>
        </w:rPr>
      </w:pPr>
    </w:p>
    <w:p w14:paraId="03BA3A58"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all &lt;- read.csv(file.choose())</w:t>
      </w:r>
    </w:p>
    <w:p w14:paraId="1A5CF60C"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Train &lt;- all[12:85,]</w:t>
      </w:r>
    </w:p>
    <w:p w14:paraId="7B57E70C"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Test &lt;- all[1:11,]</w:t>
      </w:r>
    </w:p>
    <w:p w14:paraId="7647BC81" w14:textId="77777777" w:rsidR="002A7038" w:rsidRPr="000D2B67" w:rsidRDefault="002A7038" w:rsidP="002A7038">
      <w:pPr>
        <w:rPr>
          <w:rFonts w:ascii="Times New Roman" w:hAnsi="Times New Roman" w:cs="Times New Roman"/>
          <w:sz w:val="24"/>
          <w:szCs w:val="24"/>
        </w:rPr>
      </w:pPr>
    </w:p>
    <w:p w14:paraId="39179886" w14:textId="77777777" w:rsidR="002A7038" w:rsidRPr="000D2B67" w:rsidRDefault="002A7038" w:rsidP="002A7038">
      <w:pPr>
        <w:rPr>
          <w:rFonts w:ascii="Times New Roman" w:hAnsi="Times New Roman" w:cs="Times New Roman"/>
          <w:sz w:val="24"/>
          <w:szCs w:val="24"/>
        </w:rPr>
      </w:pPr>
    </w:p>
    <w:p w14:paraId="594329AA"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str(all)</w:t>
      </w:r>
    </w:p>
    <w:p w14:paraId="00A24890" w14:textId="77777777" w:rsidR="002A7038" w:rsidRPr="000D2B67" w:rsidRDefault="002A7038" w:rsidP="002A7038">
      <w:pPr>
        <w:rPr>
          <w:rFonts w:ascii="Times New Roman" w:hAnsi="Times New Roman" w:cs="Times New Roman"/>
          <w:sz w:val="24"/>
          <w:szCs w:val="24"/>
        </w:rPr>
      </w:pPr>
    </w:p>
    <w:p w14:paraId="6CC65BB4"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MS &lt;- make_Weka_filter("weka/filters/unsupervised/attribute/ReplaceMissingValues") #build a function using RWeka filter interface</w:t>
      </w:r>
    </w:p>
    <w:p w14:paraId="10B90CB8" w14:textId="77777777" w:rsidR="002A7038" w:rsidRPr="000D2B67" w:rsidRDefault="002A7038" w:rsidP="002A7038">
      <w:pPr>
        <w:rPr>
          <w:rFonts w:ascii="Times New Roman" w:hAnsi="Times New Roman" w:cs="Times New Roman"/>
          <w:sz w:val="24"/>
          <w:szCs w:val="24"/>
        </w:rPr>
      </w:pPr>
    </w:p>
    <w:p w14:paraId="2629A552"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#Apply the filter function to both training and test datasets.</w:t>
      </w:r>
    </w:p>
    <w:p w14:paraId="26B7F04A"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trainset &lt;-MS(data=Train, na.action = NULL)</w:t>
      </w:r>
    </w:p>
    <w:p w14:paraId="798A14E1"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testset &lt;-MS(data=Test, na.action = NULL)</w:t>
      </w:r>
    </w:p>
    <w:p w14:paraId="414FFF50" w14:textId="77777777" w:rsidR="002A7038" w:rsidRPr="000D2B67" w:rsidRDefault="002A7038" w:rsidP="002A7038">
      <w:pPr>
        <w:rPr>
          <w:rFonts w:ascii="Times New Roman" w:hAnsi="Times New Roman" w:cs="Times New Roman"/>
          <w:sz w:val="24"/>
          <w:szCs w:val="24"/>
        </w:rPr>
      </w:pPr>
    </w:p>
    <w:p w14:paraId="35027867"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m=J48(author~., data = trainset)</w:t>
      </w:r>
    </w:p>
    <w:p w14:paraId="3AD1E72D"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m=J48(author~., data = trainset, control=Weka_control(U=FALSE, M=2, C=0.5))</w:t>
      </w:r>
    </w:p>
    <w:p w14:paraId="219E886F"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m</w:t>
      </w:r>
    </w:p>
    <w:p w14:paraId="59E4D10E" w14:textId="77777777" w:rsidR="002A7038" w:rsidRPr="000D2B67" w:rsidRDefault="002A7038" w:rsidP="002A7038">
      <w:pPr>
        <w:rPr>
          <w:rFonts w:ascii="Times New Roman" w:hAnsi="Times New Roman" w:cs="Times New Roman"/>
          <w:sz w:val="24"/>
          <w:szCs w:val="24"/>
        </w:rPr>
      </w:pPr>
    </w:p>
    <w:p w14:paraId="3A34F1E9" w14:textId="77777777" w:rsidR="002A7038"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e &lt;- evaluate_Weka_classifier(m,numFolds = 10, seed = 1, class = TRUE)</w:t>
      </w:r>
    </w:p>
    <w:p w14:paraId="1C3139BC" w14:textId="77777777" w:rsidR="00360123" w:rsidRPr="000D2B67" w:rsidRDefault="002A7038" w:rsidP="002A7038">
      <w:pPr>
        <w:rPr>
          <w:rFonts w:ascii="Times New Roman" w:hAnsi="Times New Roman" w:cs="Times New Roman"/>
          <w:sz w:val="24"/>
          <w:szCs w:val="24"/>
        </w:rPr>
      </w:pPr>
      <w:r w:rsidRPr="000D2B67">
        <w:rPr>
          <w:rFonts w:ascii="Times New Roman" w:hAnsi="Times New Roman" w:cs="Times New Roman"/>
          <w:sz w:val="24"/>
          <w:szCs w:val="24"/>
        </w:rPr>
        <w:t>e</w:t>
      </w:r>
    </w:p>
    <w:p w14:paraId="27809CB8" w14:textId="77777777" w:rsidR="00360123"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t>The model generated on my training set was not as accurate as the one generated in Weka:</w:t>
      </w:r>
    </w:p>
    <w:p w14:paraId="0C08F3E5" w14:textId="77777777" w:rsidR="00360123" w:rsidRPr="000D2B67" w:rsidRDefault="00360123" w:rsidP="002A7038">
      <w:pPr>
        <w:rPr>
          <w:rFonts w:ascii="Times New Roman" w:hAnsi="Times New Roman" w:cs="Times New Roman"/>
          <w:sz w:val="24"/>
          <w:szCs w:val="24"/>
        </w:rPr>
      </w:pPr>
    </w:p>
    <w:p w14:paraId="4E8162BF"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J48 pruned tree</w:t>
      </w:r>
    </w:p>
    <w:p w14:paraId="54B608F6"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w:t>
      </w:r>
    </w:p>
    <w:p w14:paraId="66829B75"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p>
    <w:p w14:paraId="3B92CC65"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upon &lt;= 0.018</w:t>
      </w:r>
    </w:p>
    <w:p w14:paraId="09B7FFF5"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of &lt;= 0.724: Jay (5.0)</w:t>
      </w:r>
    </w:p>
    <w:p w14:paraId="72E3157F"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of &gt; 0.724</w:t>
      </w:r>
    </w:p>
    <w:p w14:paraId="0CBC8B85"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   not &lt;= 0.061: HM (4.0/1.0)</w:t>
      </w:r>
    </w:p>
    <w:p w14:paraId="384133D3"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   not &gt; 0.061: Madison (15.0)</w:t>
      </w:r>
    </w:p>
    <w:p w14:paraId="386DFC92" w14:textId="77777777" w:rsidR="00360123" w:rsidRPr="000D2B67" w:rsidRDefault="00360123" w:rsidP="00360123">
      <w:pPr>
        <w:pStyle w:val="HTMLPreformatted"/>
        <w:shd w:val="clear" w:color="auto" w:fill="FFFFFF"/>
        <w:wordWrap w:val="0"/>
        <w:spacing w:line="210" w:lineRule="atLeast"/>
        <w:rPr>
          <w:rFonts w:ascii="Times New Roman" w:hAnsi="Times New Roman" w:cs="Times New Roman"/>
          <w:color w:val="000000"/>
          <w:sz w:val="24"/>
          <w:szCs w:val="24"/>
        </w:rPr>
      </w:pPr>
      <w:r w:rsidRPr="000D2B67">
        <w:rPr>
          <w:rStyle w:val="gnkrckgcgsb"/>
          <w:rFonts w:ascii="Times New Roman" w:hAnsi="Times New Roman" w:cs="Times New Roman"/>
          <w:color w:val="000000"/>
          <w:sz w:val="24"/>
          <w:szCs w:val="24"/>
          <w:bdr w:val="none" w:sz="0" w:space="0" w:color="auto" w:frame="1"/>
        </w:rPr>
        <w:t>upon &gt; 0.018: Hamilton (50.0)</w:t>
      </w:r>
    </w:p>
    <w:p w14:paraId="6E7F3B7D" w14:textId="77777777" w:rsidR="00360123" w:rsidRPr="000D2B67" w:rsidRDefault="00360123" w:rsidP="002A7038">
      <w:pPr>
        <w:rPr>
          <w:rFonts w:ascii="Times New Roman" w:hAnsi="Times New Roman" w:cs="Times New Roman"/>
          <w:sz w:val="24"/>
          <w:szCs w:val="24"/>
        </w:rPr>
      </w:pPr>
    </w:p>
    <w:p w14:paraId="221A0B12"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10 Fold Cross Validation ===</w:t>
      </w:r>
    </w:p>
    <w:p w14:paraId="5C27714D"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14:paraId="703286EA"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Summary ===</w:t>
      </w:r>
    </w:p>
    <w:p w14:paraId="5D6EA715"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14:paraId="790CB601"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Correctly Classified Instances          67               90.5405 %</w:t>
      </w:r>
    </w:p>
    <w:p w14:paraId="77AF3B59"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Incorrectly Classified Instances         7                9.4595 %</w:t>
      </w:r>
    </w:p>
    <w:p w14:paraId="1884B042"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Kappa statistic                          0.7984</w:t>
      </w:r>
    </w:p>
    <w:p w14:paraId="356A8F3F"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Mean absolute error                      0.0473</w:t>
      </w:r>
    </w:p>
    <w:p w14:paraId="5406315D"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Root mean squared error                  0.2153</w:t>
      </w:r>
    </w:p>
    <w:p w14:paraId="0CA08F96"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Relative absolute error                 19.1244 %</w:t>
      </w:r>
    </w:p>
    <w:p w14:paraId="06B115F5"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Root relative squared error             62.0151 %</w:t>
      </w:r>
    </w:p>
    <w:p w14:paraId="52A40EC7"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Total Number of Instances               74     </w:t>
      </w:r>
    </w:p>
    <w:p w14:paraId="7AD7B9A9"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14:paraId="40FA92A3"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Detailed Accuracy By Class ===</w:t>
      </w:r>
    </w:p>
    <w:p w14:paraId="67D855FF"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14:paraId="71680F38"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TP Rate  FP Rate  Precision  Recall   F-Measure  MCC      ROC Area  PRC Area  Class</w:t>
      </w:r>
    </w:p>
    <w:p w14:paraId="401CD3A6"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0.980    0.043    0.980      0.980    0.980      0.937    0.968     0.975     Hamilton</w:t>
      </w:r>
    </w:p>
    <w:p w14:paraId="2CF06E55"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0.000    0.000    0.000      0.000    0.000      0.000    0.500     0.041     HM</w:t>
      </w:r>
    </w:p>
    <w:p w14:paraId="1EC5835B"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0.600    0.014    0.750      0.600    0.667      0.650    0.797     0.627     Jay</w:t>
      </w:r>
    </w:p>
    <w:p w14:paraId="1A4CF0AF"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0.933    0.085    0.737      0.933    0.824      0.781    0.924     0.701     Madison</w:t>
      </w:r>
    </w:p>
    <w:p w14:paraId="14BA2D03"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Weighted Avg.    0.905    0.048    0.876      0.905    0.888      0.848    0.929     0.858     </w:t>
      </w:r>
    </w:p>
    <w:p w14:paraId="455D91D9"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14:paraId="31B10FCB"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Confusion Matrix ===</w:t>
      </w:r>
    </w:p>
    <w:p w14:paraId="70B7B00A"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p>
    <w:p w14:paraId="51E972E8"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a  b  c  d   &lt;-- classified as</w:t>
      </w:r>
    </w:p>
    <w:p w14:paraId="03EA111E"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50  0  0  1 |  a = Hamilton</w:t>
      </w:r>
    </w:p>
    <w:p w14:paraId="459F4F6A"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  0  1  2 |  b = HM</w:t>
      </w:r>
    </w:p>
    <w:p w14:paraId="0BB67319" w14:textId="77777777" w:rsidR="00360123" w:rsidRPr="000D2B67"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bdr w:val="none" w:sz="0" w:space="0" w:color="auto" w:frame="1"/>
        </w:rPr>
      </w:pPr>
      <w:r w:rsidRPr="000D2B67">
        <w:rPr>
          <w:rFonts w:ascii="Times New Roman" w:eastAsia="Times New Roman" w:hAnsi="Times New Roman" w:cs="Times New Roman"/>
          <w:color w:val="000000"/>
          <w:sz w:val="24"/>
          <w:szCs w:val="24"/>
          <w:bdr w:val="none" w:sz="0" w:space="0" w:color="auto" w:frame="1"/>
        </w:rPr>
        <w:t xml:space="preserve">  0  0  3  2 |  c = Jay</w:t>
      </w:r>
    </w:p>
    <w:p w14:paraId="716A3489" w14:textId="77777777" w:rsidR="00360123" w:rsidRPr="00360123" w:rsidRDefault="00360123" w:rsidP="003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Times New Roman" w:eastAsia="Times New Roman" w:hAnsi="Times New Roman" w:cs="Times New Roman"/>
          <w:color w:val="000000"/>
          <w:sz w:val="24"/>
          <w:szCs w:val="24"/>
        </w:rPr>
      </w:pPr>
      <w:r w:rsidRPr="000D2B67">
        <w:rPr>
          <w:rFonts w:ascii="Times New Roman" w:eastAsia="Times New Roman" w:hAnsi="Times New Roman" w:cs="Times New Roman"/>
          <w:color w:val="000000"/>
          <w:sz w:val="24"/>
          <w:szCs w:val="24"/>
          <w:bdr w:val="none" w:sz="0" w:space="0" w:color="auto" w:frame="1"/>
        </w:rPr>
        <w:t xml:space="preserve">  1  0  0 14 |  d = Madison</w:t>
      </w:r>
    </w:p>
    <w:p w14:paraId="126E5D4A" w14:textId="77777777" w:rsidR="00360123" w:rsidRPr="000D2B67" w:rsidRDefault="00360123" w:rsidP="002A7038">
      <w:pPr>
        <w:rPr>
          <w:rFonts w:ascii="Times New Roman" w:hAnsi="Times New Roman" w:cs="Times New Roman"/>
          <w:sz w:val="24"/>
          <w:szCs w:val="24"/>
        </w:rPr>
      </w:pPr>
    </w:p>
    <w:p w14:paraId="2EFD9A8E" w14:textId="77777777" w:rsidR="000D2B67"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t>Again, many of the jointly written articles, and Jay, had writing styles more similar to Madison. What is interesting about this R v Weka interpretation is the difference in the tree. ‘Of’ and ‘Not’ appear in the R pruned tree, but not in Weka. This could be due to different parameterization</w:t>
      </w:r>
      <w:r w:rsidR="000D2B67" w:rsidRPr="000D2B67">
        <w:rPr>
          <w:rFonts w:ascii="Times New Roman" w:hAnsi="Times New Roman" w:cs="Times New Roman"/>
          <w:sz w:val="24"/>
          <w:szCs w:val="24"/>
        </w:rPr>
        <w:t>, or implementation of the algorithm</w:t>
      </w:r>
      <w:r w:rsidRPr="000D2B67">
        <w:rPr>
          <w:rFonts w:ascii="Times New Roman" w:hAnsi="Times New Roman" w:cs="Times New Roman"/>
          <w:sz w:val="24"/>
          <w:szCs w:val="24"/>
        </w:rPr>
        <w:t xml:space="preserve">. </w:t>
      </w:r>
    </w:p>
    <w:p w14:paraId="521EF5AD" w14:textId="77777777" w:rsidR="00360123" w:rsidRPr="000D2B67" w:rsidRDefault="00360123" w:rsidP="002A7038">
      <w:pPr>
        <w:rPr>
          <w:rFonts w:ascii="Times New Roman" w:hAnsi="Times New Roman" w:cs="Times New Roman"/>
          <w:sz w:val="24"/>
          <w:szCs w:val="24"/>
        </w:rPr>
      </w:pPr>
    </w:p>
    <w:p w14:paraId="08C3E19E" w14:textId="77777777" w:rsidR="00360123" w:rsidRPr="000D2B67" w:rsidRDefault="00360123" w:rsidP="002A7038">
      <w:pPr>
        <w:rPr>
          <w:rFonts w:ascii="Times New Roman" w:hAnsi="Times New Roman" w:cs="Times New Roman"/>
          <w:sz w:val="24"/>
          <w:szCs w:val="24"/>
        </w:rPr>
      </w:pPr>
      <w:r w:rsidRPr="000D2B67">
        <w:rPr>
          <w:rFonts w:ascii="Times New Roman" w:hAnsi="Times New Roman" w:cs="Times New Roman"/>
          <w:sz w:val="24"/>
          <w:szCs w:val="24"/>
        </w:rPr>
        <w:t xml:space="preserve">Running this on the testing data yields similar results- Madison was likely to have authored the disputed essays. </w:t>
      </w:r>
    </w:p>
    <w:p w14:paraId="5DB30FDC" w14:textId="77777777" w:rsidR="00360123" w:rsidRPr="000D2B67" w:rsidRDefault="00360123" w:rsidP="002A7038">
      <w:pPr>
        <w:rPr>
          <w:rFonts w:ascii="Times New Roman" w:hAnsi="Times New Roman" w:cs="Times New Roman"/>
          <w:sz w:val="24"/>
          <w:szCs w:val="24"/>
        </w:rPr>
      </w:pPr>
    </w:p>
    <w:p w14:paraId="3974643B" w14:textId="77777777" w:rsidR="00360123" w:rsidRPr="000D2B67" w:rsidRDefault="00360123" w:rsidP="00360123">
      <w:pPr>
        <w:pStyle w:val="HTMLPreformatted"/>
        <w:shd w:val="clear" w:color="auto" w:fill="FFFFFF"/>
        <w:wordWrap w:val="0"/>
        <w:spacing w:line="210" w:lineRule="atLeast"/>
        <w:rPr>
          <w:rStyle w:val="gnkrckgcmrb"/>
          <w:rFonts w:ascii="Times New Roman" w:hAnsi="Times New Roman" w:cs="Times New Roman"/>
          <w:color w:val="C800A4"/>
          <w:sz w:val="24"/>
          <w:szCs w:val="24"/>
        </w:rPr>
      </w:pPr>
      <w:r w:rsidRPr="000D2B67">
        <w:rPr>
          <w:rStyle w:val="gnkrckgcmsb"/>
          <w:rFonts w:ascii="Times New Roman" w:hAnsi="Times New Roman" w:cs="Times New Roman"/>
          <w:color w:val="C800A4"/>
          <w:sz w:val="24"/>
          <w:szCs w:val="24"/>
        </w:rPr>
        <w:t xml:space="preserve">&gt; </w:t>
      </w:r>
      <w:r w:rsidRPr="000D2B67">
        <w:rPr>
          <w:rStyle w:val="gnkrckgcmrb"/>
          <w:rFonts w:ascii="Times New Roman" w:hAnsi="Times New Roman" w:cs="Times New Roman"/>
          <w:color w:val="C800A4"/>
          <w:sz w:val="24"/>
          <w:szCs w:val="24"/>
        </w:rPr>
        <w:t>#Apply the model with test dataset</w:t>
      </w:r>
    </w:p>
    <w:p w14:paraId="41360832" w14:textId="77777777" w:rsidR="00360123" w:rsidRPr="000D2B67" w:rsidRDefault="00360123" w:rsidP="00360123">
      <w:pPr>
        <w:pStyle w:val="HTMLPreformatted"/>
        <w:shd w:val="clear" w:color="auto" w:fill="FFFFFF"/>
        <w:wordWrap w:val="0"/>
        <w:spacing w:line="210" w:lineRule="atLeast"/>
        <w:rPr>
          <w:rStyle w:val="gnkrckgcmrb"/>
          <w:rFonts w:ascii="Times New Roman" w:hAnsi="Times New Roman" w:cs="Times New Roman"/>
          <w:color w:val="C800A4"/>
          <w:sz w:val="24"/>
          <w:szCs w:val="24"/>
        </w:rPr>
      </w:pPr>
      <w:r w:rsidRPr="000D2B67">
        <w:rPr>
          <w:rStyle w:val="gnkrckgcmsb"/>
          <w:rFonts w:ascii="Times New Roman" w:hAnsi="Times New Roman" w:cs="Times New Roman"/>
          <w:color w:val="C800A4"/>
          <w:sz w:val="24"/>
          <w:szCs w:val="24"/>
        </w:rPr>
        <w:t xml:space="preserve">&gt; </w:t>
      </w:r>
      <w:r w:rsidRPr="000D2B67">
        <w:rPr>
          <w:rStyle w:val="gnkrckgcmrb"/>
          <w:rFonts w:ascii="Times New Roman" w:hAnsi="Times New Roman" w:cs="Times New Roman"/>
          <w:color w:val="C800A4"/>
          <w:sz w:val="24"/>
          <w:szCs w:val="24"/>
        </w:rPr>
        <w:t>pred &lt;- predict(m, newdata = testset, type = c("class" ))</w:t>
      </w:r>
    </w:p>
    <w:p w14:paraId="50E53B0F" w14:textId="77777777" w:rsidR="00360123" w:rsidRPr="000D2B67" w:rsidRDefault="00360123" w:rsidP="00360123">
      <w:pPr>
        <w:pStyle w:val="HTMLPreformatted"/>
        <w:shd w:val="clear" w:color="auto" w:fill="FFFFFF"/>
        <w:wordWrap w:val="0"/>
        <w:spacing w:line="210" w:lineRule="atLeast"/>
        <w:rPr>
          <w:rStyle w:val="gnkrckgcmrb"/>
          <w:rFonts w:ascii="Times New Roman" w:hAnsi="Times New Roman" w:cs="Times New Roman"/>
          <w:color w:val="C800A4"/>
          <w:sz w:val="24"/>
          <w:szCs w:val="24"/>
        </w:rPr>
      </w:pPr>
      <w:r w:rsidRPr="000D2B67">
        <w:rPr>
          <w:rStyle w:val="gnkrckgcmsb"/>
          <w:rFonts w:ascii="Times New Roman" w:hAnsi="Times New Roman" w:cs="Times New Roman"/>
          <w:color w:val="C800A4"/>
          <w:sz w:val="24"/>
          <w:szCs w:val="24"/>
        </w:rPr>
        <w:t xml:space="preserve">&gt; </w:t>
      </w:r>
      <w:r w:rsidRPr="000D2B67">
        <w:rPr>
          <w:rStyle w:val="gnkrckgcmrb"/>
          <w:rFonts w:ascii="Times New Roman" w:hAnsi="Times New Roman" w:cs="Times New Roman"/>
          <w:color w:val="C800A4"/>
          <w:sz w:val="24"/>
          <w:szCs w:val="24"/>
        </w:rPr>
        <w:t>pred</w:t>
      </w:r>
    </w:p>
    <w:p w14:paraId="05178093" w14:textId="77777777" w:rsidR="00360123" w:rsidRPr="000D2B67" w:rsidRDefault="00360123" w:rsidP="00360123">
      <w:pPr>
        <w:pStyle w:val="HTMLPreformatted"/>
        <w:shd w:val="clear" w:color="auto" w:fill="FFFFFF"/>
        <w:wordWrap w:val="0"/>
        <w:spacing w:line="210" w:lineRule="atLeast"/>
        <w:rPr>
          <w:rStyle w:val="gnkrckgcgsb"/>
          <w:rFonts w:ascii="Times New Roman" w:hAnsi="Times New Roman" w:cs="Times New Roman"/>
          <w:color w:val="000000"/>
          <w:sz w:val="24"/>
          <w:szCs w:val="24"/>
          <w:bdr w:val="none" w:sz="0" w:space="0" w:color="auto" w:frame="1"/>
        </w:rPr>
      </w:pPr>
      <w:r w:rsidRPr="000D2B67">
        <w:rPr>
          <w:rStyle w:val="gnkrckgcgsb"/>
          <w:rFonts w:ascii="Times New Roman" w:hAnsi="Times New Roman" w:cs="Times New Roman"/>
          <w:color w:val="000000"/>
          <w:sz w:val="24"/>
          <w:szCs w:val="24"/>
          <w:bdr w:val="none" w:sz="0" w:space="0" w:color="auto" w:frame="1"/>
        </w:rPr>
        <w:t xml:space="preserve"> [1] Madison Madison Madison Madison Madison Madison Madison Madison Madison Madison Madison</w:t>
      </w:r>
    </w:p>
    <w:p w14:paraId="71AC3DDF" w14:textId="77777777" w:rsidR="00360123" w:rsidRPr="000D2B67" w:rsidRDefault="00360123" w:rsidP="00360123">
      <w:pPr>
        <w:pStyle w:val="HTMLPreformatted"/>
        <w:shd w:val="clear" w:color="auto" w:fill="FFFFFF"/>
        <w:wordWrap w:val="0"/>
        <w:spacing w:line="210" w:lineRule="atLeast"/>
        <w:rPr>
          <w:rFonts w:ascii="Times New Roman" w:hAnsi="Times New Roman" w:cs="Times New Roman"/>
          <w:color w:val="000000"/>
          <w:sz w:val="24"/>
          <w:szCs w:val="24"/>
        </w:rPr>
      </w:pPr>
      <w:r w:rsidRPr="000D2B67">
        <w:rPr>
          <w:rStyle w:val="gnkrckgcgsb"/>
          <w:rFonts w:ascii="Times New Roman" w:hAnsi="Times New Roman" w:cs="Times New Roman"/>
          <w:color w:val="000000"/>
          <w:sz w:val="24"/>
          <w:szCs w:val="24"/>
          <w:bdr w:val="none" w:sz="0" w:space="0" w:color="auto" w:frame="1"/>
        </w:rPr>
        <w:t>Levels: Disputed Hamilton HM Jay Madison</w:t>
      </w:r>
    </w:p>
    <w:p w14:paraId="77CE963C" w14:textId="77777777" w:rsidR="000D2B67" w:rsidRPr="000D2B67" w:rsidRDefault="000D2B67" w:rsidP="002A7038">
      <w:pPr>
        <w:rPr>
          <w:rFonts w:ascii="Times New Roman" w:hAnsi="Times New Roman" w:cs="Times New Roman"/>
          <w:sz w:val="24"/>
          <w:szCs w:val="24"/>
        </w:rPr>
      </w:pPr>
    </w:p>
    <w:p w14:paraId="4B66704F" w14:textId="77777777" w:rsidR="00360123" w:rsidRPr="000D2B67" w:rsidRDefault="000D2B67" w:rsidP="002A7038">
      <w:pPr>
        <w:rPr>
          <w:rFonts w:ascii="Times New Roman" w:hAnsi="Times New Roman" w:cs="Times New Roman"/>
          <w:sz w:val="24"/>
          <w:szCs w:val="24"/>
        </w:rPr>
      </w:pPr>
      <w:r w:rsidRPr="000D2B67">
        <w:rPr>
          <w:rFonts w:ascii="Times New Roman" w:hAnsi="Times New Roman" w:cs="Times New Roman"/>
          <w:sz w:val="24"/>
          <w:szCs w:val="24"/>
        </w:rPr>
        <w:t xml:space="preserve">Again, changing the minNumberObjects or the confidence factor doesn’t seem to change the display of the tree. </w:t>
      </w:r>
    </w:p>
    <w:p w14:paraId="33EF71EC" w14:textId="77777777" w:rsidR="000D2B67" w:rsidRPr="000D2B67" w:rsidRDefault="000D2B67" w:rsidP="002A7038">
      <w:pPr>
        <w:rPr>
          <w:rFonts w:ascii="Times New Roman" w:hAnsi="Times New Roman" w:cs="Times New Roman"/>
          <w:sz w:val="24"/>
          <w:szCs w:val="24"/>
        </w:rPr>
      </w:pPr>
    </w:p>
    <w:p w14:paraId="03F241CE" w14:textId="61F0649A" w:rsidR="00360123" w:rsidRPr="000D2B67" w:rsidRDefault="000D2B67" w:rsidP="002A7038">
      <w:pPr>
        <w:rPr>
          <w:rFonts w:ascii="Times New Roman" w:hAnsi="Times New Roman" w:cs="Times New Roman"/>
          <w:sz w:val="24"/>
          <w:szCs w:val="24"/>
        </w:rPr>
      </w:pPr>
      <w:r w:rsidRPr="000D2B67">
        <w:rPr>
          <w:rFonts w:ascii="Times New Roman" w:hAnsi="Times New Roman" w:cs="Times New Roman"/>
          <w:sz w:val="24"/>
          <w:szCs w:val="24"/>
        </w:rPr>
        <w:t xml:space="preserve">My thinking is that the information gain of the attribute “Upon” is essential enough to the algorithm that it is not necessary to have a deep tree in this instance. According to these results, it would be very accurate to look at an essay and analyze the feature value of a particular word, defined as the total number of appearances of a word divided by the total word count of the essay, </w:t>
      </w:r>
      <w:del w:id="4" w:author="Yingya Li" w:date="2017-11-14T11:03:00Z">
        <w:r w:rsidRPr="000D2B67" w:rsidDel="004F4C5C">
          <w:rPr>
            <w:rFonts w:ascii="Times New Roman" w:hAnsi="Times New Roman" w:cs="Times New Roman"/>
            <w:sz w:val="24"/>
            <w:szCs w:val="24"/>
          </w:rPr>
          <w:delText>and  be</w:delText>
        </w:r>
      </w:del>
      <w:ins w:id="5" w:author="Yingya Li" w:date="2017-11-14T11:03:00Z">
        <w:r w:rsidR="004F4C5C" w:rsidRPr="000D2B67">
          <w:rPr>
            <w:rFonts w:ascii="Times New Roman" w:hAnsi="Times New Roman" w:cs="Times New Roman"/>
            <w:sz w:val="24"/>
            <w:szCs w:val="24"/>
          </w:rPr>
          <w:t>and be</w:t>
        </w:r>
      </w:ins>
      <w:r w:rsidRPr="000D2B67">
        <w:rPr>
          <w:rFonts w:ascii="Times New Roman" w:hAnsi="Times New Roman" w:cs="Times New Roman"/>
          <w:sz w:val="24"/>
          <w:szCs w:val="24"/>
        </w:rPr>
        <w:t xml:space="preserve"> able to identify the authorship of an essay, in this </w:t>
      </w:r>
      <w:commentRangeStart w:id="6"/>
      <w:r w:rsidRPr="000D2B67">
        <w:rPr>
          <w:rFonts w:ascii="Times New Roman" w:hAnsi="Times New Roman" w:cs="Times New Roman"/>
          <w:sz w:val="24"/>
          <w:szCs w:val="24"/>
        </w:rPr>
        <w:t>dataset</w:t>
      </w:r>
      <w:commentRangeEnd w:id="6"/>
      <w:r w:rsidR="005A555D">
        <w:rPr>
          <w:rStyle w:val="CommentReference"/>
        </w:rPr>
        <w:commentReference w:id="6"/>
      </w:r>
      <w:r w:rsidRPr="000D2B67">
        <w:rPr>
          <w:rFonts w:ascii="Times New Roman" w:hAnsi="Times New Roman" w:cs="Times New Roman"/>
          <w:sz w:val="24"/>
          <w:szCs w:val="24"/>
        </w:rPr>
        <w:t>.</w:t>
      </w:r>
    </w:p>
    <w:p w14:paraId="7FD331DB" w14:textId="77777777" w:rsidR="00360123" w:rsidRPr="000D2B67" w:rsidRDefault="00360123" w:rsidP="002A7038">
      <w:pPr>
        <w:rPr>
          <w:rFonts w:ascii="Times New Roman" w:hAnsi="Times New Roman" w:cs="Times New Roman"/>
          <w:sz w:val="24"/>
          <w:szCs w:val="24"/>
        </w:rPr>
      </w:pPr>
    </w:p>
    <w:p w14:paraId="642C9D56" w14:textId="77777777" w:rsidR="00360123" w:rsidRPr="000D2B67" w:rsidRDefault="00360123" w:rsidP="002A7038">
      <w:pPr>
        <w:rPr>
          <w:rFonts w:ascii="Times New Roman" w:hAnsi="Times New Roman" w:cs="Times New Roman"/>
          <w:sz w:val="24"/>
          <w:szCs w:val="24"/>
        </w:rPr>
      </w:pPr>
    </w:p>
    <w:p w14:paraId="1E9CD2F9" w14:textId="77777777" w:rsidR="00E47B38" w:rsidRPr="000D2B67" w:rsidRDefault="00E47B38" w:rsidP="001637C4">
      <w:pPr>
        <w:rPr>
          <w:rFonts w:ascii="Times New Roman" w:hAnsi="Times New Roman" w:cs="Times New Roman"/>
          <w:sz w:val="24"/>
          <w:szCs w:val="24"/>
        </w:rPr>
      </w:pPr>
    </w:p>
    <w:sectPr w:rsidR="00E47B38" w:rsidRPr="000D2B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ingya Li" w:date="2017-11-14T11:00:00Z" w:initials="YL">
    <w:p w14:paraId="059BAABE" w14:textId="77777777" w:rsidR="00FD5CA9" w:rsidRDefault="00FD5CA9">
      <w:pPr>
        <w:pStyle w:val="CommentText"/>
      </w:pPr>
      <w:r>
        <w:rPr>
          <w:rStyle w:val="CommentReference"/>
        </w:rPr>
        <w:annotationRef/>
      </w:r>
      <w:r>
        <w:t>No need to have the screenshots alike. People with necessary WEKA training should be able to reproduce the experiment if you have reported your process clearly.</w:t>
      </w:r>
    </w:p>
  </w:comment>
  <w:comment w:id="2" w:author="Yingya Li" w:date="2017-11-14T11:02:00Z" w:initials="YL">
    <w:p w14:paraId="564DF33A" w14:textId="0AB13CC6" w:rsidR="00ED661B" w:rsidRDefault="00ED661B">
      <w:pPr>
        <w:pStyle w:val="CommentText"/>
      </w:pPr>
      <w:r>
        <w:rPr>
          <w:rStyle w:val="CommentReference"/>
        </w:rPr>
        <w:annotationRef/>
      </w:r>
      <w:r>
        <w:t>What is your evaluation method?</w:t>
      </w:r>
    </w:p>
  </w:comment>
  <w:comment w:id="3" w:author="Yingya Li" w:date="2017-11-14T11:04:00Z" w:initials="YL">
    <w:p w14:paraId="5E504767" w14:textId="43D7153A" w:rsidR="004F4C5C" w:rsidRDefault="004F4C5C">
      <w:pPr>
        <w:pStyle w:val="CommentText"/>
      </w:pPr>
      <w:r>
        <w:rPr>
          <w:rStyle w:val="CommentReference"/>
        </w:rPr>
        <w:annotationRef/>
      </w:r>
      <w:r>
        <w:t>Can print out the prediction results using WEKA.</w:t>
      </w:r>
    </w:p>
  </w:comment>
  <w:comment w:id="6" w:author="Yingya Li" w:date="2017-11-14T11:05:00Z" w:initials="YL">
    <w:p w14:paraId="1386AA08" w14:textId="28CCE894" w:rsidR="005A555D" w:rsidRDefault="005A555D">
      <w:pPr>
        <w:pStyle w:val="CommentText"/>
      </w:pPr>
      <w:r>
        <w:rPr>
          <w:rStyle w:val="CommentReference"/>
        </w:rPr>
        <w:annotationRef/>
      </w:r>
      <w:r>
        <w:t>100/100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BAABE" w15:done="0"/>
  <w15:commentEx w15:paraId="564DF33A" w15:done="0"/>
  <w15:commentEx w15:paraId="5E504767" w15:done="0"/>
  <w15:commentEx w15:paraId="1386AA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BAABE" w16cid:durableId="1DB5A0C9"/>
  <w16cid:commentId w16cid:paraId="564DF33A" w16cid:durableId="1DB5A0CA"/>
  <w16cid:commentId w16cid:paraId="5E504767" w16cid:durableId="1DB5A0CB"/>
  <w16cid:commentId w16cid:paraId="1386AA08" w16cid:durableId="1DB5A0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28C"/>
    <w:multiLevelType w:val="hybridMultilevel"/>
    <w:tmpl w:val="AFE4359A"/>
    <w:lvl w:ilvl="0" w:tplc="F13624C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B314B85"/>
    <w:multiLevelType w:val="hybridMultilevel"/>
    <w:tmpl w:val="668091B6"/>
    <w:lvl w:ilvl="0" w:tplc="A76EA64E">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713D7BC0"/>
    <w:multiLevelType w:val="hybridMultilevel"/>
    <w:tmpl w:val="A1F4A02A"/>
    <w:lvl w:ilvl="0" w:tplc="3E7A1EB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ngya Li">
    <w15:presenceInfo w15:providerId="None" w15:userId="Yingy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B9"/>
    <w:rsid w:val="00032F86"/>
    <w:rsid w:val="000913AF"/>
    <w:rsid w:val="000D2B67"/>
    <w:rsid w:val="00151CDF"/>
    <w:rsid w:val="00156792"/>
    <w:rsid w:val="001637C4"/>
    <w:rsid w:val="00181389"/>
    <w:rsid w:val="002A7038"/>
    <w:rsid w:val="00360123"/>
    <w:rsid w:val="004673B9"/>
    <w:rsid w:val="004F4C5C"/>
    <w:rsid w:val="00575AD0"/>
    <w:rsid w:val="005A555D"/>
    <w:rsid w:val="005D3C3B"/>
    <w:rsid w:val="006F68A1"/>
    <w:rsid w:val="00730169"/>
    <w:rsid w:val="008D5077"/>
    <w:rsid w:val="00A2406E"/>
    <w:rsid w:val="00A74021"/>
    <w:rsid w:val="00AB54DC"/>
    <w:rsid w:val="00CB4C45"/>
    <w:rsid w:val="00CB561A"/>
    <w:rsid w:val="00E47B38"/>
    <w:rsid w:val="00E927CB"/>
    <w:rsid w:val="00ED661B"/>
    <w:rsid w:val="00EF2ED1"/>
    <w:rsid w:val="00FD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644A"/>
  <w15:chartTrackingRefBased/>
  <w15:docId w15:val="{022F7FB3-5B0F-4B27-8156-2B61016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7C4"/>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23"/>
    <w:rPr>
      <w:rFonts w:ascii="Courier New" w:eastAsia="Times New Roman" w:hAnsi="Courier New" w:cs="Courier New"/>
      <w:sz w:val="20"/>
      <w:szCs w:val="20"/>
    </w:rPr>
  </w:style>
  <w:style w:type="character" w:customStyle="1" w:styleId="gnkrckgcgsb">
    <w:name w:val="gnkrckgcgsb"/>
    <w:basedOn w:val="DefaultParagraphFont"/>
    <w:rsid w:val="00360123"/>
  </w:style>
  <w:style w:type="character" w:customStyle="1" w:styleId="gnkrckgcmsb">
    <w:name w:val="gnkrckgcmsb"/>
    <w:basedOn w:val="DefaultParagraphFont"/>
    <w:rsid w:val="00360123"/>
  </w:style>
  <w:style w:type="character" w:customStyle="1" w:styleId="gnkrckgcmrb">
    <w:name w:val="gnkrckgcmrb"/>
    <w:basedOn w:val="DefaultParagraphFont"/>
    <w:rsid w:val="00360123"/>
  </w:style>
  <w:style w:type="character" w:styleId="CommentReference">
    <w:name w:val="annotation reference"/>
    <w:basedOn w:val="DefaultParagraphFont"/>
    <w:uiPriority w:val="99"/>
    <w:semiHidden/>
    <w:unhideWhenUsed/>
    <w:rsid w:val="00FD5CA9"/>
    <w:rPr>
      <w:sz w:val="18"/>
      <w:szCs w:val="18"/>
    </w:rPr>
  </w:style>
  <w:style w:type="paragraph" w:styleId="CommentText">
    <w:name w:val="annotation text"/>
    <w:basedOn w:val="Normal"/>
    <w:link w:val="CommentTextChar"/>
    <w:uiPriority w:val="99"/>
    <w:semiHidden/>
    <w:unhideWhenUsed/>
    <w:rsid w:val="00FD5CA9"/>
    <w:pPr>
      <w:spacing w:line="240" w:lineRule="auto"/>
    </w:pPr>
    <w:rPr>
      <w:sz w:val="24"/>
      <w:szCs w:val="24"/>
    </w:rPr>
  </w:style>
  <w:style w:type="character" w:customStyle="1" w:styleId="CommentTextChar">
    <w:name w:val="Comment Text Char"/>
    <w:basedOn w:val="DefaultParagraphFont"/>
    <w:link w:val="CommentText"/>
    <w:uiPriority w:val="99"/>
    <w:semiHidden/>
    <w:rsid w:val="00FD5CA9"/>
    <w:rPr>
      <w:sz w:val="24"/>
      <w:szCs w:val="24"/>
    </w:rPr>
  </w:style>
  <w:style w:type="paragraph" w:styleId="CommentSubject">
    <w:name w:val="annotation subject"/>
    <w:basedOn w:val="CommentText"/>
    <w:next w:val="CommentText"/>
    <w:link w:val="CommentSubjectChar"/>
    <w:uiPriority w:val="99"/>
    <w:semiHidden/>
    <w:unhideWhenUsed/>
    <w:rsid w:val="00FD5CA9"/>
    <w:rPr>
      <w:b/>
      <w:bCs/>
      <w:sz w:val="20"/>
      <w:szCs w:val="20"/>
    </w:rPr>
  </w:style>
  <w:style w:type="character" w:customStyle="1" w:styleId="CommentSubjectChar">
    <w:name w:val="Comment Subject Char"/>
    <w:basedOn w:val="CommentTextChar"/>
    <w:link w:val="CommentSubject"/>
    <w:uiPriority w:val="99"/>
    <w:semiHidden/>
    <w:rsid w:val="00FD5CA9"/>
    <w:rPr>
      <w:b/>
      <w:bCs/>
      <w:sz w:val="20"/>
      <w:szCs w:val="20"/>
    </w:rPr>
  </w:style>
  <w:style w:type="paragraph" w:styleId="BalloonText">
    <w:name w:val="Balloon Text"/>
    <w:basedOn w:val="Normal"/>
    <w:link w:val="BalloonTextChar"/>
    <w:uiPriority w:val="99"/>
    <w:semiHidden/>
    <w:unhideWhenUsed/>
    <w:rsid w:val="00FD5CA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5C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3377">
      <w:bodyDiv w:val="1"/>
      <w:marLeft w:val="0"/>
      <w:marRight w:val="0"/>
      <w:marTop w:val="0"/>
      <w:marBottom w:val="0"/>
      <w:divBdr>
        <w:top w:val="none" w:sz="0" w:space="0" w:color="auto"/>
        <w:left w:val="none" w:sz="0" w:space="0" w:color="auto"/>
        <w:bottom w:val="none" w:sz="0" w:space="0" w:color="auto"/>
        <w:right w:val="none" w:sz="0" w:space="0" w:color="auto"/>
      </w:divBdr>
    </w:div>
    <w:div w:id="1238899586">
      <w:bodyDiv w:val="1"/>
      <w:marLeft w:val="0"/>
      <w:marRight w:val="0"/>
      <w:marTop w:val="0"/>
      <w:marBottom w:val="0"/>
      <w:divBdr>
        <w:top w:val="none" w:sz="0" w:space="0" w:color="auto"/>
        <w:left w:val="none" w:sz="0" w:space="0" w:color="auto"/>
        <w:bottom w:val="none" w:sz="0" w:space="0" w:color="auto"/>
        <w:right w:val="none" w:sz="0" w:space="0" w:color="auto"/>
      </w:divBdr>
    </w:div>
    <w:div w:id="1307080413">
      <w:bodyDiv w:val="1"/>
      <w:marLeft w:val="0"/>
      <w:marRight w:val="0"/>
      <w:marTop w:val="0"/>
      <w:marBottom w:val="0"/>
      <w:divBdr>
        <w:top w:val="none" w:sz="0" w:space="0" w:color="auto"/>
        <w:left w:val="none" w:sz="0" w:space="0" w:color="auto"/>
        <w:bottom w:val="none" w:sz="0" w:space="0" w:color="auto"/>
        <w:right w:val="none" w:sz="0" w:space="0" w:color="auto"/>
      </w:divBdr>
    </w:div>
    <w:div w:id="15918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2</cp:revision>
  <dcterms:created xsi:type="dcterms:W3CDTF">2017-11-15T00:05:00Z</dcterms:created>
  <dcterms:modified xsi:type="dcterms:W3CDTF">2017-11-15T00:05:00Z</dcterms:modified>
</cp:coreProperties>
</file>